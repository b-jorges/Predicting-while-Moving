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FEA6" w14:textId="77777777" w:rsidR="0095396D" w:rsidRDefault="00A67268" w:rsidP="007261ED">
      <w:pPr>
        <w:pStyle w:val="Heading1"/>
        <w:jc w:val="center"/>
      </w:pPr>
      <w:r>
        <w:t xml:space="preserve">The Impact of </w:t>
      </w:r>
      <w:r w:rsidR="00633E83">
        <w:t>V</w:t>
      </w:r>
      <w:r w:rsidR="0095396D">
        <w:t xml:space="preserve">isually </w:t>
      </w:r>
      <w:r w:rsidR="00633E83">
        <w:t>S</w:t>
      </w:r>
      <w:r w:rsidR="0095396D">
        <w:t xml:space="preserve">imulated </w:t>
      </w:r>
      <w:r w:rsidR="00633E83">
        <w:t>S</w:t>
      </w:r>
      <w:r w:rsidR="0095396D">
        <w:t>elf-</w:t>
      </w:r>
      <w:r w:rsidR="00633E83">
        <w:t>M</w:t>
      </w:r>
      <w:r w:rsidR="0095396D">
        <w:t xml:space="preserve">otion </w:t>
      </w:r>
      <w:r>
        <w:t xml:space="preserve">on </w:t>
      </w:r>
      <w:ins w:id="0" w:author="Björn Jörges" w:date="2022-02-17T00:12:00Z">
        <w:r w:rsidR="00D11FDE">
          <w:t>P</w:t>
        </w:r>
      </w:ins>
      <w:del w:id="1" w:author="Björn Jörges" w:date="2022-02-17T00:12:00Z">
        <w:r w:rsidR="00456ACA" w:rsidDel="00D11FDE">
          <w:delText>p</w:delText>
        </w:r>
      </w:del>
      <w:r w:rsidR="00456ACA">
        <w:t xml:space="preserve">redicting </w:t>
      </w:r>
      <w:ins w:id="2" w:author="Björn Jörges" w:date="2022-02-17T00:12:00Z">
        <w:r w:rsidR="00D11FDE">
          <w:t>O</w:t>
        </w:r>
      </w:ins>
      <w:del w:id="3" w:author="Björn Jörges" w:date="2022-02-17T00:12:00Z">
        <w:r w:rsidR="00456ACA" w:rsidDel="00D11FDE">
          <w:delText>o</w:delText>
        </w:r>
      </w:del>
      <w:r w:rsidR="0095396D">
        <w:t xml:space="preserve">bject </w:t>
      </w:r>
      <w:r w:rsidR="00633E83">
        <w:t>M</w:t>
      </w:r>
      <w:r w:rsidR="0095396D">
        <w:t>otion</w:t>
      </w:r>
      <w:r>
        <w:t xml:space="preserve"> – A Registered Report Protocol</w:t>
      </w:r>
    </w:p>
    <w:p w14:paraId="3945FDE6" w14:textId="77777777" w:rsidR="00AC1992" w:rsidRDefault="00AC1992" w:rsidP="00AC1992">
      <w:pPr>
        <w:jc w:val="center"/>
      </w:pPr>
      <w:r>
        <w:t>Björn Jörges¹</w:t>
      </w:r>
      <w:r w:rsidRPr="00AC1992">
        <w:t>*</w:t>
      </w:r>
      <w:r>
        <w:t>, Laurence R. Harris¹</w:t>
      </w:r>
    </w:p>
    <w:p w14:paraId="4D2A20FE" w14:textId="77777777" w:rsidR="00AC1992" w:rsidRDefault="00AC1992" w:rsidP="00AC1992">
      <w:pPr>
        <w:jc w:val="center"/>
      </w:pPr>
      <w:r>
        <w:t xml:space="preserve">¹ Center for Vision Research, York University, 4700 </w:t>
      </w:r>
      <w:proofErr w:type="spellStart"/>
      <w:r>
        <w:t>Keele</w:t>
      </w:r>
      <w:proofErr w:type="spellEnd"/>
      <w:r>
        <w:t xml:space="preserve"> Street, Toronto, ON M3J 1P3, Canada</w:t>
      </w:r>
    </w:p>
    <w:p w14:paraId="64409234" w14:textId="77777777" w:rsidR="00AC1992" w:rsidRDefault="00AC1992" w:rsidP="00AC1992">
      <w:r>
        <w:t>* Corresponding Author</w:t>
      </w:r>
    </w:p>
    <w:p w14:paraId="1C35BE3E" w14:textId="77777777" w:rsidR="00633E83" w:rsidRPr="0095396D" w:rsidRDefault="00633E83" w:rsidP="00AC1992"/>
    <w:p w14:paraId="54D012D6" w14:textId="77777777" w:rsidR="0095396D" w:rsidRPr="00BF5E35" w:rsidRDefault="00AC1992" w:rsidP="00274F73">
      <w:pPr>
        <w:pStyle w:val="Heading1"/>
        <w:rPr>
          <w:sz w:val="22"/>
          <w:szCs w:val="22"/>
        </w:rPr>
      </w:pPr>
      <w:r>
        <w:t>Abstract</w:t>
      </w:r>
    </w:p>
    <w:p w14:paraId="4D6F6C11" w14:textId="77777777" w:rsidR="00AC1992" w:rsidRDefault="00253DC6" w:rsidP="00633E83">
      <w:pPr>
        <w:jc w:val="both"/>
      </w:pPr>
      <w:r>
        <w:t xml:space="preserve">To interact successfully with moving objects in our environment we need to </w:t>
      </w:r>
      <w:r w:rsidR="00843735">
        <w:t xml:space="preserve">be able to </w:t>
      </w:r>
      <w:r>
        <w:t xml:space="preserve">predict their behavior. Predicting the </w:t>
      </w:r>
      <w:r w:rsidR="00843735">
        <w:t xml:space="preserve">position </w:t>
      </w:r>
      <w:r>
        <w:t xml:space="preserve">of </w:t>
      </w:r>
      <w:r w:rsidR="00843735">
        <w:t xml:space="preserve">a moving </w:t>
      </w:r>
      <w:r>
        <w:t>object requires</w:t>
      </w:r>
      <w:r w:rsidR="00843735">
        <w:t xml:space="preserve"> an </w:t>
      </w:r>
      <w:r w:rsidR="00633E83">
        <w:t xml:space="preserve">estimate of </w:t>
      </w:r>
      <w:r w:rsidR="00843735">
        <w:t xml:space="preserve">its </w:t>
      </w:r>
      <w:r w:rsidR="00633E83">
        <w:t>velocit</w:t>
      </w:r>
      <w:r w:rsidR="00843735">
        <w:t>y</w:t>
      </w:r>
      <w:r w:rsidR="00633E83">
        <w:t>. When flow parsing during self-motion is incomplete</w:t>
      </w:r>
      <w:r w:rsidR="00843735">
        <w:t xml:space="preserve"> </w:t>
      </w:r>
      <w:r w:rsidR="00456ACA">
        <w:t>–</w:t>
      </w:r>
      <w:r w:rsidR="00633E83">
        <w:t xml:space="preserve"> that is, when </w:t>
      </w:r>
      <w:r w:rsidR="00843735">
        <w:t>some of</w:t>
      </w:r>
      <w:r w:rsidR="00633E83">
        <w:t xml:space="preserve"> the retinal motion </w:t>
      </w:r>
      <w:r w:rsidR="00843735">
        <w:t xml:space="preserve">created </w:t>
      </w:r>
      <w:r w:rsidR="00633E83">
        <w:t xml:space="preserve">by self-motion </w:t>
      </w:r>
      <w:r w:rsidR="00843735">
        <w:t xml:space="preserve">is incorrectly </w:t>
      </w:r>
      <w:r w:rsidR="00633E83">
        <w:t>attributed to object motion</w:t>
      </w:r>
      <w:r w:rsidR="00843735">
        <w:t xml:space="preserve"> </w:t>
      </w:r>
      <w:r w:rsidR="00456ACA">
        <w:t>–</w:t>
      </w:r>
      <w:r w:rsidR="00633E83">
        <w:t xml:space="preserve"> </w:t>
      </w:r>
      <w:r w:rsidR="00843735">
        <w:t xml:space="preserve">object </w:t>
      </w:r>
      <w:del w:id="4" w:author="Björn Jörges" w:date="2022-02-14T21:48:00Z">
        <w:r w:rsidR="00A67268" w:rsidDel="000F6213">
          <w:delText xml:space="preserve">speed </w:delText>
        </w:r>
      </w:del>
      <w:ins w:id="5" w:author="Björn Jörges" w:date="2022-02-14T21:48:00Z">
        <w:r w:rsidR="000F6213">
          <w:t xml:space="preserve">velocity </w:t>
        </w:r>
      </w:ins>
      <w:r w:rsidR="00633E83">
        <w:t>estimates be</w:t>
      </w:r>
      <w:r w:rsidR="00843735">
        <w:t>come</w:t>
      </w:r>
      <w:r w:rsidR="00633E83">
        <w:t xml:space="preserve"> biased. Further, the process of flow parsing </w:t>
      </w:r>
      <w:r w:rsidR="00843735">
        <w:t>should add noise and</w:t>
      </w:r>
      <w:r w:rsidR="00633E83">
        <w:t xml:space="preserve"> lead to </w:t>
      </w:r>
      <w:r w:rsidR="00843735">
        <w:t xml:space="preserve">object </w:t>
      </w:r>
      <w:del w:id="6" w:author="Björn Jörges" w:date="2022-02-14T21:49:00Z">
        <w:r w:rsidR="00A67268" w:rsidDel="000F6213">
          <w:delText xml:space="preserve">speed </w:delText>
        </w:r>
      </w:del>
      <w:ins w:id="7" w:author="Björn Jörges" w:date="2022-02-14T21:49:00Z">
        <w:r w:rsidR="000F6213">
          <w:t xml:space="preserve">velocity </w:t>
        </w:r>
      </w:ins>
      <w:r w:rsidR="00633E83">
        <w:t xml:space="preserve">judgements being more variable during self-motion. Biases and lowered precision in </w:t>
      </w:r>
      <w:del w:id="8" w:author="Björn Jörges" w:date="2022-02-14T21:49:00Z">
        <w:r w:rsidR="00A67268" w:rsidDel="000F6213">
          <w:delText xml:space="preserve">speed </w:delText>
        </w:r>
      </w:del>
      <w:ins w:id="9" w:author="Björn Jörges" w:date="2022-02-14T21:49:00Z">
        <w:r w:rsidR="000F6213">
          <w:t xml:space="preserve">velocity </w:t>
        </w:r>
      </w:ins>
      <w:r w:rsidR="00633E83">
        <w:t xml:space="preserve">estimation should then translate to biases and lowered precision in </w:t>
      </w:r>
      <w:del w:id="10" w:author="Björn Jörges" w:date="2022-02-14T23:48:00Z">
        <w:r w:rsidR="00633E83" w:rsidDel="003B1E8D">
          <w:delText>motion prediction</w:delText>
        </w:r>
      </w:del>
      <w:ins w:id="11" w:author="Björn Jörges" w:date="2022-02-14T23:48:00Z">
        <w:r w:rsidR="003B1E8D">
          <w:t>motion extrapolation</w:t>
        </w:r>
      </w:ins>
      <w:r w:rsidR="00633E83">
        <w:t xml:space="preserve">. We investigate this relationship between self-motion, </w:t>
      </w:r>
      <w:del w:id="12" w:author="Björn Jörges" w:date="2022-02-14T21:49:00Z">
        <w:r w:rsidR="00A67268" w:rsidDel="000F6213">
          <w:delText xml:space="preserve">speed </w:delText>
        </w:r>
      </w:del>
      <w:ins w:id="13" w:author="Björn Jörges" w:date="2022-02-14T21:49:00Z">
        <w:r w:rsidR="000F6213">
          <w:t xml:space="preserve">velocity </w:t>
        </w:r>
      </w:ins>
      <w:r w:rsidR="00633E83">
        <w:t xml:space="preserve">estimation and </w:t>
      </w:r>
      <w:del w:id="14" w:author="Björn Jörges" w:date="2022-02-14T23:48:00Z">
        <w:r w:rsidR="00633E83" w:rsidDel="003B1E8D">
          <w:delText>motion prediction</w:delText>
        </w:r>
      </w:del>
      <w:ins w:id="15" w:author="Björn Jörges" w:date="2022-02-14T23:48:00Z">
        <w:r w:rsidR="003B1E8D">
          <w:t>motion extrapolation</w:t>
        </w:r>
      </w:ins>
      <w:r w:rsidR="00633E83">
        <w:t xml:space="preserve"> with two tasks </w:t>
      </w:r>
      <w:r w:rsidR="00843735">
        <w:t xml:space="preserve">performed </w:t>
      </w:r>
      <w:r w:rsidR="00633E83">
        <w:t xml:space="preserve">in a realistic </w:t>
      </w:r>
      <w:r w:rsidR="00843735">
        <w:t>virtual reality (</w:t>
      </w:r>
      <w:r w:rsidR="00633E83">
        <w:t>VR</w:t>
      </w:r>
      <w:r w:rsidR="00843735">
        <w:t>)</w:t>
      </w:r>
      <w:r w:rsidR="00633E83">
        <w:t xml:space="preserve"> environment: </w:t>
      </w:r>
      <w:r w:rsidR="0086400A">
        <w:t xml:space="preserve">first, participants are shown a ball moving laterally which disappears after a certain time. They then indicate by button press when they think the ball would </w:t>
      </w:r>
      <w:r w:rsidR="00843735">
        <w:t xml:space="preserve">have </w:t>
      </w:r>
      <w:r w:rsidR="0086400A">
        <w:t xml:space="preserve">hit a target rectangle </w:t>
      </w:r>
      <w:r w:rsidR="00843735">
        <w:t xml:space="preserve">positioned </w:t>
      </w:r>
      <w:r w:rsidR="0086400A">
        <w:t xml:space="preserve">in the environment. While the ball is visible, </w:t>
      </w:r>
      <w:r w:rsidR="00843735">
        <w:t xml:space="preserve">participants sometimes </w:t>
      </w:r>
      <w:r w:rsidR="0086400A">
        <w:t>experience</w:t>
      </w:r>
      <w:r w:rsidR="00843735">
        <w:t xml:space="preserve"> simultaneous</w:t>
      </w:r>
      <w:r w:rsidR="0086400A">
        <w:t xml:space="preserve"> visual lateral self-motion in </w:t>
      </w:r>
      <w:r w:rsidR="00843735">
        <w:t xml:space="preserve">either </w:t>
      </w:r>
      <w:r w:rsidR="0086400A">
        <w:t xml:space="preserve">the same or in the opposite direction of the ball. The second task is a two-interval forced choice task in which participants judge which of two motions is faster: </w:t>
      </w:r>
      <w:r w:rsidR="00A35D47">
        <w:t xml:space="preserve">in </w:t>
      </w:r>
      <w:r w:rsidR="0086400A">
        <w:t xml:space="preserve">one </w:t>
      </w:r>
      <w:r w:rsidR="00A35D47">
        <w:t xml:space="preserve">interval they see </w:t>
      </w:r>
      <w:r w:rsidR="0086400A">
        <w:t>the same ball they observe</w:t>
      </w:r>
      <w:r w:rsidR="00A35D47">
        <w:t>d</w:t>
      </w:r>
      <w:r w:rsidR="0086400A">
        <w:t xml:space="preserve"> in the first task while </w:t>
      </w:r>
      <w:r w:rsidR="00A35D47">
        <w:t xml:space="preserve">in </w:t>
      </w:r>
      <w:r w:rsidR="0086400A">
        <w:t xml:space="preserve">the other </w:t>
      </w:r>
      <w:r w:rsidR="00A35D47">
        <w:t>they see</w:t>
      </w:r>
      <w:r w:rsidR="0086400A">
        <w:t xml:space="preserve"> a ball cloud whose speed is controlled by a PEST staircase. While observing the single ball, they are again moved visually </w:t>
      </w:r>
      <w:r w:rsidR="0086400A" w:rsidRPr="0086400A">
        <w:t xml:space="preserve">either </w:t>
      </w:r>
      <w:r w:rsidR="0086400A">
        <w:t xml:space="preserve">in the same or opposite direction </w:t>
      </w:r>
      <w:r w:rsidR="00A35D47">
        <w:t xml:space="preserve">as </w:t>
      </w:r>
      <w:r w:rsidR="0086400A">
        <w:t>the ball or they remain static.</w:t>
      </w:r>
      <w:r w:rsidR="00EC1211">
        <w:t xml:space="preserve"> We expect participants to overestimate the </w:t>
      </w:r>
      <w:r w:rsidR="0093675D">
        <w:t>speed of a ball that moves opposite to the</w:t>
      </w:r>
      <w:r w:rsidR="00A35D47">
        <w:t>ir</w:t>
      </w:r>
      <w:r w:rsidR="0093675D">
        <w:t xml:space="preserve"> simulated self-motion (speed estimation task), which should </w:t>
      </w:r>
      <w:r w:rsidR="00A35D47">
        <w:t xml:space="preserve">then </w:t>
      </w:r>
      <w:r w:rsidR="0093675D">
        <w:t>lead them to underestimate the time it takes the ball to reach the target rectangle (</w:t>
      </w:r>
      <w:del w:id="16" w:author="Björn Jörges" w:date="2022-02-14T23:48:00Z">
        <w:r w:rsidR="0093675D" w:rsidDel="003B1E8D">
          <w:delText>motion prediction</w:delText>
        </w:r>
      </w:del>
      <w:ins w:id="17" w:author="Björn Jörges" w:date="2022-02-14T23:56:00Z">
        <w:r w:rsidR="00C665BF">
          <w:t>prediction</w:t>
        </w:r>
      </w:ins>
      <w:r w:rsidR="0093675D">
        <w:t xml:space="preserve"> task). </w:t>
      </w:r>
      <w:r w:rsidR="00A35D47">
        <w:t>Seeing the ball during v</w:t>
      </w:r>
      <w:r w:rsidR="0093675D">
        <w:t xml:space="preserve">isually simulated self-motion should increase variability in both tasks. We expect to find performance </w:t>
      </w:r>
      <w:r w:rsidR="00A35D47">
        <w:t xml:space="preserve">in both tasks </w:t>
      </w:r>
      <w:r w:rsidR="0093675D">
        <w:t>to be correlated, both in accuracy and precision.</w:t>
      </w:r>
    </w:p>
    <w:p w14:paraId="4691973A" w14:textId="77777777" w:rsidR="00AC1992" w:rsidRPr="00AC1992" w:rsidRDefault="00AC1992" w:rsidP="00AC1992"/>
    <w:p w14:paraId="5A6357BF" w14:textId="77777777" w:rsidR="00274F73" w:rsidDel="00BE7159" w:rsidRDefault="00D32638" w:rsidP="00274F73">
      <w:pPr>
        <w:pStyle w:val="Heading1"/>
        <w:rPr>
          <w:del w:id="18" w:author="Björn Jörges" w:date="2022-02-14T21:50:00Z"/>
        </w:rPr>
      </w:pPr>
      <w:r>
        <w:t>Introduction</w:t>
      </w:r>
    </w:p>
    <w:p w14:paraId="302A25C3" w14:textId="77777777" w:rsidR="00D32638" w:rsidRPr="00D32638" w:rsidRDefault="00D32638">
      <w:pPr>
        <w:pStyle w:val="Heading1"/>
        <w:pPrChange w:id="19" w:author="Björn Jörges" w:date="2022-02-14T21:50:00Z">
          <w:pPr/>
        </w:pPrChange>
      </w:pPr>
    </w:p>
    <w:p w14:paraId="5BF7687B" w14:textId="77777777" w:rsidR="0031373F" w:rsidRDefault="001C263B" w:rsidP="00777625">
      <w:pPr>
        <w:jc w:val="both"/>
      </w:pPr>
      <w:r>
        <w:t xml:space="preserve">We are constantly immersed in complex, dynamic environments </w:t>
      </w:r>
      <w:r w:rsidR="00EC6B61">
        <w:t xml:space="preserve">that require us to interact with moving objects, for example when </w:t>
      </w:r>
      <w:r>
        <w:t xml:space="preserve">passing, setting, </w:t>
      </w:r>
      <w:r w:rsidR="00A35D47">
        <w:t xml:space="preserve">or </w:t>
      </w:r>
      <w:r w:rsidR="00EC6B61">
        <w:t xml:space="preserve">hitting </w:t>
      </w:r>
      <w:r>
        <w:t>a volleyball</w:t>
      </w:r>
      <w:r w:rsidR="0031373F">
        <w:t>,</w:t>
      </w:r>
      <w:r w:rsidR="00EC6B61">
        <w:t xml:space="preserve"> or</w:t>
      </w:r>
      <w:r>
        <w:t xml:space="preserve"> </w:t>
      </w:r>
      <w:r w:rsidR="00A35D47">
        <w:t xml:space="preserve">when </w:t>
      </w:r>
      <w:r>
        <w:t>deciding whether we can make a safe left</w:t>
      </w:r>
      <w:r w:rsidR="00A35D47">
        <w:t xml:space="preserve"> </w:t>
      </w:r>
      <w:r>
        <w:t>turn before another car reaches the intersection</w:t>
      </w:r>
      <w:r w:rsidR="00EC6B61">
        <w:t>. In such situations, it can often be important to predict how objects in our environment will behave over the next few moments. Predictions allow us, for example, to time our actions accurately despite neural delays</w:t>
      </w:r>
      <w:r w:rsidR="005B08FA">
        <w:t xml:space="preserve"> </w:t>
      </w:r>
      <w:r w:rsidR="005B08FA">
        <w:fldChar w:fldCharType="begin" w:fldLock="1"/>
      </w:r>
      <w:r w:rsidR="00180D58">
        <w:instrText>ADDIN CSL_CITATION {"citationItems":[{"id":"ITEM-1","itemData":{"DOI":"10.1152/jn.1998.79.6.3272","ISSN":"00223077","PMID":"9636126","abstract":"The onset latencies of single-unit response evoked by flashing visual stimuli were measured in the parvocellular (P and magnocellular (M) layers of the dorsal lateral geniculate nucleus (LGNd) and in cortical visual areas V1, V2, V3, V4, middle temporal area (MT), medial superior temporal area (MST), and in the frontal eye field (FEF) in individual anesthetized monkeys. Identical procedures were carried out to assess latencies in each area, often in the same monkey, thereby permitting direct comparisons of timing across areas. This study presents the visual flash-evoked latencies for cells in areas where such data are common (V1 and V2), and are therefore a good standard, and also in areas where such data are sparse (LGNd M and P layers, MT, V4) or entirely lacking (V3, MST, and FEF in anesthetized preparation). Visual-evoked onset latencies were, on average, 17 ms shorter in the LGNd M layers than in the LGNd P layers. Visual responses occurred in V1 before any other cortical area. The next wave of activation occurred concurrently in areas V3, MT, MST, and FEF. Visual response latencies in areas V2 and V4 were progressively later and more broadly distributed. These differences in the time course of activation across the dorsal and ventral streams provide important temporal constrains on theories of visual processing.","author":[{"dropping-particle":"","family":"Schmolesky","given":"Matthew T.","non-dropping-particle":"","parse-names":false,"suffix":""},{"dropping-particle":"","family":"Wang","given":"Youngchang","non-dropping-particle":"","parse-names":false,"suffix":""},{"dropping-particle":"","family":"Hanes","given":"Doug P.","non-dropping-particle":"","parse-names":false,"suffix":""},{"dropping-particle":"","family":"Thompson","given":"Kirk G.","non-dropping-particle":"","parse-names":false,"suffix":""},{"dropping-particle":"","family":"Leutgeb","given":"Stefan","non-dropping-particle":"","parse-names":false,"suffix":""},{"dropping-particle":"","family":"Schall","given":"Jeffrey D.","non-dropping-particle":"","parse-names":false,"suffix":""},{"dropping-particle":"","family":"Leventhal","given":"Audie G.","non-dropping-particle":"","parse-names":false,"suffix":""}],"container-title":"Journal of Neurophysiology","id":"ITEM-1","issue":"6","issued":{"date-parts":[["1998"]]},"page":"3272-3278","title":"Signal timing access the macaque visual system","type":"article-journal","volume":"79"},"uris":["http://www.mendeley.com/documents/?uuid=39bc0761-489f-447d-b885-67483be37513","http://www.mendeley.com/documents/?uuid=1b8fe90d-c1e1-4b29-959f-1495e8bafecb"]},{"id":"ITEM-2","itemData":{"DOI":"10.1152/jn.1992.68.4.1332","ISSN":"00223077","PMID":"1432087","abstract":"1. Many lines of evidence suggest that signals relayed by the magnocellular and parvocellular subdivisions of the primate lateral geniculate nucleus (LGN) maintain their segregation in cortical processing. We have examined two response properties of units in the striate cortex of macaque monkeys, latency and transience, with the goal of assessing whether they might be used to infer specific geniculate contributions. Recordings were made from 298 isolated units and 1,129 multiunit sites in the striate cortex in four monkeys. Excitotoxin lesions that selectively affected one or the other LGN subdivision were made in three animals to demonstrate directly the magnocellular and parvocellular contributions. An additional 435 single units and 551 multiunit sites were recorded after the ablations. 2. Most units in striate cortex had visual response latencies in the range of 30-50 ms under the stimulus conditions used. The earliest neuronal responses in striate cortex differed appreciably between individuals. The shortest latency recorded in the four animals ranged from 20 to 31 ms. Comparable values were obtained from both single unit and multiunit sites. After lesions were made in the magnocellular subdivision of the LGN in two animals, the shortest response latencies were 7 and 10 ms later than before the ablations. A larger lesion in the parvocellular subdivision of another animal produced no such shift. Thus it appears that the first 7-10 ms of cortical activation can be attributed to activation relayed by the magnocellular layers of the LGN. 3. The units with the shortest latencies were all found in layers 4C or 6 and their responses were among the most transient in striate cortex. Furthermore, their responses all showed a pronounced periodicity at a frequency of 50-100 Hz. This periodicity was stimulus locked, and the responses of all short- latency units oscillated in phase. 4. An index of response transience was computed for the units recorded in striate cortex. The distribution of this index was unimodal and gave no suggestion of distinct contributions from the geniculate subdivisions. Magnocellular and the parvocellular lesions affected the overall transience of responses in striate cortex. The changes, however, were very small; extremely transient responses and extremely sustained responses survived both types of lesions. 5. A characteristic profile was observed in the response latencies in superficial layers. Latencies appeared to increase monotonic…","author":[{"dropping-particle":"","family":"Maunsell","given":"J. H.R.","non-dropping-particle":"","parse-names":false,"suffix":""},{"dropping-particle":"","family":"Gibson","given":"J. R.","non-dropping-particle":"","parse-names":false,"suffix":""}],"container-title":"Journal of Neurophysiology","id":"ITEM-2","issue":"4","issued":{"date-parts":[["1992"]]},"page":"1332-1344","title":"Visual response latencies in striate cortex of the macaque monkey","type":"article-journal","volume":"68"},"uris":["http://www.mendeley.com/documents/?uuid=d64cee5c-8a35-4bb1-9df5-231813f422d7","http://www.mendeley.com/documents/?uuid=bb5e5472-ca59-4b91-b77d-4afac09613d0"]},{"id":"ITEM-3","itemData":{"DOI":"10.1152/jn.00508.2004","ISSN":"00223077","PMID":"15548629","abstract":"We describe a new technique that uses the timing of neuronal and behavioral responses to explore the contributions of individual neurons to specific behaviors. The approach uses both the mean neuronal latency and the trial-by-trial covariance between neuronal latency and behavioral response. Reliable measurements of these values were obtained from single-unit recordings made from anterior inferotemporal (AIT) cortex and the frontal eye fields (FEF) in monkeys while they performed a choice reaction time task. These neurophysiological data show that the responses of AIT neurons and some FEF neurons have little covariance with behavioral response, consistent with a largely \"sensory\" response. The responses of another group of FEF neurons with longer mean latency covary tightly with behavioral response, consistent with a largely \"motor\" response. A very small fraction of FEF neurons had responses consistent with an intermediate position in the sensory-motor pathway. These results suggest that this technique is a valuable tool for exploring the functional organization of neuronal circuits that underlie specific behaviors. Copyright © 2005 The American Physiological Society.","author":[{"dropping-particle":"","family":"DiCarlo","given":"James J.","non-dropping-particle":"","parse-names":false,"suffix":""},{"dropping-particle":"","family":"Maunsell","given":"John H.R.","non-dropping-particle":"","parse-names":false,"suffix":""}],"container-title":"Journal of Neurophysiology","id":"ITEM-3","issue":"5","issued":{"date-parts":[["2005"]]},"page":"2974-2986","title":"Using neuronal latency to determine sensory-motor processing pathways in reaction time tasks","type":"article-journal","volume":"93"},"uris":["http://www.mendeley.com/documents/?uuid=8f761c79-c948-41ee-b8d2-7e8cc33f52ba","http://www.mendeley.com/documents/?uuid=f4f76656-fc56-4e39-8677-68e16649723b"]}],"mendeley":{"formattedCitation":"[1–3]","plainTextFormattedCitation":"[1–3]","previouslyFormattedCitation":"[1–3]"},"properties":{"noteIndex":0},"schema":"https://github.com/citation-style-language/schema/raw/master/csl-citation.json"}</w:instrText>
      </w:r>
      <w:r w:rsidR="005B08FA">
        <w:fldChar w:fldCharType="separate"/>
      </w:r>
      <w:r w:rsidR="001634FA" w:rsidRPr="001634FA">
        <w:rPr>
          <w:noProof/>
        </w:rPr>
        <w:t>[1–3]</w:t>
      </w:r>
      <w:r w:rsidR="005B08FA">
        <w:fldChar w:fldCharType="end"/>
      </w:r>
      <w:r w:rsidR="005B08FA">
        <w:t xml:space="preserve"> </w:t>
      </w:r>
      <w:r w:rsidR="00EC6B61">
        <w:t xml:space="preserve">in perceiving moving objects and issuing and executing motor commands </w:t>
      </w:r>
      <w:r w:rsidR="00EC6B61">
        <w:fldChar w:fldCharType="begin" w:fldLock="1"/>
      </w:r>
      <w:r w:rsidR="00180D58">
        <w:instrText>ADDIN CSL_CITATION {"citationItems":[{"id":"ITEM-1","itemData":{"DOI":"10.1152/jn.00854.2011","ISSN":"0022-3077","abstract":"To intercept or avoid moving objects successfully, we must compensate for the sensorimotor delays associated with visual processing and motor movement. Although straightforward in the case of constant velocity motion, it is unclear how humans compensate for accelerations, as our visual system is relatively poor at detecting changes in velocity. Work on free-falling objects suggests that we are able to predict the effects of gravity, but this represents the most simple, limiting case in which acceleration is constant and motion linear. Here, we show that an internal model also predicts the effects of complex, varying accelerations when they result from lawful interactions with the environment. Participants timed their responses with the arrival of a ball rolling within a tube of various shapes. The pattern of errors indicates that participants were able to compensate for most of the effects of the ball acceleration (</w:instrText>
      </w:r>
      <w:r w:rsidR="00180D58">
        <w:rPr>
          <w:rFonts w:ascii="Cambria Math" w:hAnsi="Cambria Math" w:cs="Cambria Math"/>
        </w:rPr>
        <w:instrText>∼</w:instrText>
      </w:r>
      <w:r w:rsidR="00180D58">
        <w:instrText>85%) within a relatively short practice (</w:instrText>
      </w:r>
      <w:r w:rsidR="00180D58">
        <w:rPr>
          <w:rFonts w:ascii="Cambria Math" w:hAnsi="Cambria Math" w:cs="Cambria Math"/>
        </w:rPr>
        <w:instrText>∼</w:instrText>
      </w:r>
      <w:r w:rsidR="00180D58">
        <w:instrText>300 trials). Errors on catch trials in which the...","author":[{"dropping-particle":"","family":"Rugy","given":"Aymar","non-dropping-particle":"de","parse-names":false,"suffix":""},{"dropping-particle":"","family":"Marinovic","given":"Welber","non-dropping-particle":"","parse-names":false,"suffix":""},{"dropping-particle":"","family":"Wallis","given":"Guy","non-dropping-particle":"","parse-names":false,"suffix":""}],"container-title":"Journal of Neurophysiology","id":"ITEM-1","issue":"3","issued":{"date-parts":[["2012","2"]]},"page":"766-771","publisher":" American Physiological Society Bethesda, MD","title":"Neural prediction of complex accelerations for object interception","type":"article-journal","volume":"107"},"uris":["http://www.mendeley.com/documents/?uuid=5067a5cd-108c-344b-a4fb-37301af16f1e","http://www.mendeley.com/documents/?uuid=47ab037b-4562-4b97-aebf-42a251cfd76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mendeley":{"formattedCitation":"[4,5]","plainTextFormattedCitation":"[4,5]","previouslyFormattedCitation":"[4,5]"},"properties":{"noteIndex":0},"schema":"https://github.com/citation-style-language/schema/raw/master/csl-citation.json"}</w:instrText>
      </w:r>
      <w:r w:rsidR="00EC6B61">
        <w:fldChar w:fldCharType="separate"/>
      </w:r>
      <w:r w:rsidR="001634FA" w:rsidRPr="001634FA">
        <w:rPr>
          <w:noProof/>
        </w:rPr>
        <w:t>[4,5]</w:t>
      </w:r>
      <w:r w:rsidR="00EC6B61">
        <w:fldChar w:fldCharType="end"/>
      </w:r>
      <w:r w:rsidR="00EC6B61">
        <w:t>.</w:t>
      </w:r>
      <w:r w:rsidR="00E9382C">
        <w:t xml:space="preserve"> Delays </w:t>
      </w:r>
      <w:r w:rsidR="00877976">
        <w:t xml:space="preserve">of </w:t>
      </w:r>
      <w:r w:rsidR="00E9382C">
        <w:t xml:space="preserve">between 100ms and 400ms between visual stimulation and motor response are generally assumed </w:t>
      </w:r>
      <w:r w:rsidR="00E9382C">
        <w:fldChar w:fldCharType="begin" w:fldLock="1"/>
      </w:r>
      <w:r w:rsidR="00180D58">
        <w:instrText>ADDIN CSL_CITATION {"citationItems":[{"id":"ITEM-1","itemData":{"DOI":"10.1007/s00221-001-0906-7","ISSN":"00144819","PMID":"11797091","abstract":"This study provides a time frame for the initial trajectory of activation flow along the dorsal and ventral visual processing streams and for the initial activation of prefrontal cortex in the human. We provide evidence that this widespread system of sensory, parietal, and prefrontal areas is activated in less than 30 ms, which is considerably shorter than typically assumed in the human event-related potential (ERP) literature and is consistent with recent intracranial data from macaques. We find a mean onset latency of activity over occipital cortex (C1e) at 56 ms, with dorsolateral frontal cortex subsequently active by just 80 ms. Given that activity in visual sensory areas typically continues for 100-400 ms prior to motor output, this rapid system-wide activation provides a time frame for the initiation of feedback processes onto sensory areas. There is clearly sufficient time for multiple iterations of interactive processing between sensory, parietal, and frontal areas during brief (e.g., 200 ms) periods of information processing preceding motor output. High-density electrical mapping also suggested activation in dorsal stream areas preceding ventral stream areas. Our data suggest that multiple visual generators are active in the latency range of the traditional C1 component of the ERP, which has often been taken to represent V1 activity alone. Based on the temporal pattern of activation shown in primate recordings and the evidence from these human recordings, we propose that only the initial portion of the C1 component (approximately the first 10-15 ms; C1e) is likely to represent a response that is predominated by V1 activity. These data strongly suggest that activity represented in the \"early\" ERP components such as P1 and N1 (and possibly even C1) is likely to reflect relatively late processing, after the initial volley of sensory afference through the visual system and involving top-down influences from parietal and frontal regions.","author":[{"dropping-particle":"","family":"Foxe","given":"John J.","non-dropping-particle":"","parse-names":false,"suffix":""},{"dropping-particle":"V.","family":"Simpson","given":"Gregory","non-dropping-particle":"","parse-names":false,"suffix":""}],"container-title":"Experimental Brain Research","id":"ITEM-1","issue":"1","issued":{"date-parts":[["2002"]]},"page":"139-150","title":"Flow of activation from V1 to frontal cortex in humans: A framework for defining \"early\" visual processing","type":"article-journal","volume":"142"},"uris":["http://www.mendeley.com/documents/?uuid=acc777b8-d1a0-43a4-9638-77858edd74ff","http://www.mendeley.com/documents/?uuid=e743a4b8-5114-46b6-98cd-106a3ac8f0e0"]}],"mendeley":{"formattedCitation":"[6]","plainTextFormattedCitation":"[6]","previouslyFormattedCitation":"[6]"},"properties":{"noteIndex":0},"schema":"https://github.com/citation-style-language/schema/raw/master/csl-citation.json"}</w:instrText>
      </w:r>
      <w:r w:rsidR="00E9382C">
        <w:fldChar w:fldCharType="separate"/>
      </w:r>
      <w:r w:rsidR="001634FA" w:rsidRPr="001634FA">
        <w:rPr>
          <w:noProof/>
        </w:rPr>
        <w:t>[6]</w:t>
      </w:r>
      <w:r w:rsidR="00E9382C">
        <w:fldChar w:fldCharType="end"/>
      </w:r>
      <w:r w:rsidR="00E9382C">
        <w:t xml:space="preserve">. Without predicting or anticipating </w:t>
      </w:r>
      <w:r w:rsidR="00C9287E">
        <w:t>motion</w:t>
      </w:r>
      <w:r w:rsidR="00E9382C">
        <w:t xml:space="preserve">, </w:t>
      </w:r>
      <w:r w:rsidR="00C9287E">
        <w:t>we would thus always</w:t>
      </w:r>
      <w:r w:rsidR="00456ACA">
        <w:t xml:space="preserve"> be</w:t>
      </w:r>
      <w:r w:rsidR="00C9287E">
        <w:t xml:space="preserve"> act</w:t>
      </w:r>
      <w:r w:rsidR="00456ACA">
        <w:t>ing</w:t>
      </w:r>
      <w:r w:rsidR="00C9287E">
        <w:t xml:space="preserve"> on outdated positional information and</w:t>
      </w:r>
      <w:r w:rsidR="00877976">
        <w:t xml:space="preserve"> be doomed to fail </w:t>
      </w:r>
      <w:r w:rsidR="00C9287E">
        <w:t>when attempting to intercept moving objects</w:t>
      </w:r>
      <w:r w:rsidR="00A67268">
        <w:t>, particularly when they are relatively fast</w:t>
      </w:r>
      <w:r w:rsidR="00456ACA">
        <w:t>.</w:t>
      </w:r>
      <w:r w:rsidR="00E9382C">
        <w:t xml:space="preserve"> </w:t>
      </w:r>
      <w:r w:rsidR="00C9287E">
        <w:t>Further, and p</w:t>
      </w:r>
      <w:r w:rsidR="005B08FA">
        <w:t xml:space="preserve">erhaps more </w:t>
      </w:r>
      <w:r w:rsidR="005B08FA">
        <w:lastRenderedPageBreak/>
        <w:t>obviously, predictions are also important when moving objects are occluded during parts of their trajectory</w:t>
      </w:r>
      <w:r w:rsidR="00952120">
        <w:t xml:space="preserve"> </w:t>
      </w:r>
      <w:r w:rsidR="00952120">
        <w:fldChar w:fldCharType="begin" w:fldLock="1"/>
      </w:r>
      <w:r w:rsidR="00180D58">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Trajectories","type":"article-journal","volume":"9"},"uris":["http://www.mendeley.com/documents/?uuid=13f1b18b-223d-45e7-8b96-70e4d8cfc2b7"]},{"id":"ITEM-2","itemData":{"DOI":"10.1152/jn.00344.2010","ISBN":"1522-1598 (Electronic)\\r0022-3077 (Linking)","ISSN":"0022-3077","PMID":"21289135","abstract":"Success of motor behavior often depends on the ability to predict the path of moving objects. Here we asked whether tracking a visual object with smooth pursuit eye movements helps to predict its motion direction. We developed a paradigm, \"eye soccer,\" in which observers had to either track or fixate a visual target (ball) and judge whether it would have hit or missed a stationary vertical line segment (goal). Ball and goal were presented briefly for 100-500 ms and disappeared from the screen together before the perceptual judgment was prompted. In pursuit conditions, the ball moved towards the goal; in fixation conditions, the goal moved towards the stationary ball, resulting in similar retinal stimulation during pursuit and fixation. We also tested the condition in which the goal was fixated and the ball moved. Motion direction prediction was significantly better in pursuit than in fixation trials, regardless of whether ball or goal served as fixation target. In both fixation and pursuit trials, prediction performance was better when eye movements were accurate. Performance also increased with shorter ball-goal distance and longer presentation duration. A longer trajectory did not affect performance. During pursuit, an efference copy signal might provide additional motion information, leading to the advantage in motion prediction.","author":[{"dropping-particle":"","family":"Spering","given":"M.","non-dropping-particle":"","parse-names":false,"suffix":""},{"dropping-particle":"","family":"Schutz","given":"A. C.","non-dropping-particle":"","parse-names":false,"suffix":""},{"dropping-particle":"","family":"Braun","given":"D. I.","non-dropping-particle":"","parse-names":false,"suffix":""},{"dropping-particle":"","family":"Gegenfurtner","given":"K. R.","non-dropping-particle":"","parse-names":false,"suffix":""}],"container-title":"Journal of Neurophysiology","id":"ITEM-2","issue":"4","issued":{"date-parts":[["2011"]]},"page":"1756-1767","title":"Keep your eyes on the ball: smooth pursuit eye movements enhance prediction of visual motion","type":"article-journal","volume":"105"},"uris":["http://www.mendeley.com/documents/?uuid=319970e3-4d66-4273-9de9-04dd7b11cfb7","http://www.mendeley.com/documents/?uuid=d96832d0-24bb-4e67-b281-e710dadbcb5e"]},{"id":"ITEM-3","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Neurophysiology","id":"ITEM-3","issue":"1","issued":{"date-parts":[["2017"]]},"page":"404-415","publisher":"American Physiological Society","title":"Context effects on smooth pursuit and manual interception of a disappearing target","type":"article-journal","volume":"118"},"uris":["http://www.mendeley.com/documents/?uuid=fbff0d9c-e2cb-3912-bda6-f7a446323971","http://www.mendeley.com/documents/?uuid=6c77a618-f379-414d-b796-647acd680155"]}],"mendeley":{"formattedCitation":"[7–9]","plainTextFormattedCitation":"[7–9]","previouslyFormattedCitation":"[7–9]"},"properties":{"noteIndex":0},"schema":"https://github.com/citation-style-language/schema/raw/master/csl-citation.json"}</w:instrText>
      </w:r>
      <w:r w:rsidR="00952120">
        <w:fldChar w:fldCharType="separate"/>
      </w:r>
      <w:r w:rsidR="001634FA" w:rsidRPr="001634FA">
        <w:rPr>
          <w:noProof/>
        </w:rPr>
        <w:t>[7–9]</w:t>
      </w:r>
      <w:r w:rsidR="00952120">
        <w:fldChar w:fldCharType="end"/>
      </w:r>
      <w:r w:rsidR="005B08FA">
        <w:t xml:space="preserve">, or when the observer </w:t>
      </w:r>
      <w:r w:rsidR="00E564F5">
        <w:t>has to avert their eyes</w:t>
      </w:r>
      <w:r w:rsidR="00BF5E35">
        <w:t xml:space="preserve"> or turn away</w:t>
      </w:r>
      <w:r w:rsidR="00E564F5">
        <w:t xml:space="preserve"> from the target.</w:t>
      </w:r>
    </w:p>
    <w:p w14:paraId="3D700AD4" w14:textId="1FDC5BF6" w:rsidR="00553D41" w:rsidDel="005272F6" w:rsidRDefault="00553D41" w:rsidP="00777625">
      <w:pPr>
        <w:jc w:val="both"/>
        <w:rPr>
          <w:del w:id="20" w:author="Björn Jörges" w:date="2022-02-14T23:10:00Z"/>
        </w:rPr>
      </w:pPr>
      <w:r>
        <w:t xml:space="preserve">When </w:t>
      </w:r>
      <w:r w:rsidR="00877976">
        <w:t xml:space="preserve">an </w:t>
      </w:r>
      <w:r>
        <w:t>observer is moving while</w:t>
      </w:r>
      <w:r w:rsidR="0031373F">
        <w:t xml:space="preserve"> attempting to</w:t>
      </w:r>
      <w:r>
        <w:t xml:space="preserve"> interact with moving objects in their environment, further difficulties arise.</w:t>
      </w:r>
      <w:r w:rsidR="00877693">
        <w:t xml:space="preserve"> Even in the simplest case, whe</w:t>
      </w:r>
      <w:r w:rsidR="00E564F5">
        <w:t xml:space="preserve">n the observer has a good view of the target and predictions are only necessary to </w:t>
      </w:r>
      <w:r w:rsidR="0010036C">
        <w:t>compensate for</w:t>
      </w:r>
      <w:r w:rsidR="00E564F5">
        <w:t xml:space="preserve"> neural delays</w:t>
      </w:r>
      <w:r w:rsidR="00877693">
        <w:t xml:space="preserve">, the visual system needs to separate retinal motion </w:t>
      </w:r>
      <w:r w:rsidR="00BF7A67">
        <w:t>created by</w:t>
      </w:r>
      <w:r w:rsidR="00877693">
        <w:t xml:space="preserve"> observer motion </w:t>
      </w:r>
      <w:r w:rsidR="0031373F">
        <w:t xml:space="preserve">from </w:t>
      </w:r>
      <w:r w:rsidR="00877693">
        <w:t>retinal motion due to object motion</w:t>
      </w:r>
      <w:r w:rsidR="0031373F">
        <w:t xml:space="preserve"> in order to judge an object</w:t>
      </w:r>
      <w:r w:rsidR="00BF7A67">
        <w:t>’</w:t>
      </w:r>
      <w:r w:rsidR="0031373F">
        <w:t>s trajectory accurately.</w:t>
      </w:r>
      <w:r w:rsidR="00667F09">
        <w:t xml:space="preserve"> A prominent hypothesis on how this is achieved is the Flow Parsing hypothesis </w:t>
      </w:r>
      <w:r w:rsidR="00667F09">
        <w:fldChar w:fldCharType="begin" w:fldLock="1"/>
      </w:r>
      <w:r w:rsidR="007861E1">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environment","type":"article-journal","volume":"13"},"uris":["http://www.mendeley.com/documents/?uuid=e4678a53-ea88-4ae8-95db-61af5e622225"]},{"id":"ITEM-2","itemData":{"DOI":"10.1167/7.11.2","ISBN":"1534-7362","ISSN":"1534-7362","PMID":"17997657","abstract":"A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self-movement.","author":[{"dropping-particle":"","family":"Warren","given":"P A","non-dropping-particle":"","parse-names":false,"suffix":""},{"dropping-particle":"","family":"Rushton","given":"S K","non-dropping-particle":"","parse-names":false,"suffix":""}],"container-title":"Journal of Vision","id":"ITEM-2","issue":"11","issued":{"date-parts":[["2007"]]},"page":"2","title":"Perception of object trajectory: Parsing retinal motion into self and object movement components","type":"article-journal","volume":"7"},"uris":["http://www.mendeley.com/documents/?uuid=c3e379bb-7d21-4fc8-839e-220f8d2e45aa","http://www.mendeley.com/documents/?uuid=71626f15-2644-4351-912d-f5717eb5ab3c"]},{"id":"ITEM-3","itemData":{"DOI":"10.1016/j.cub.2005.07.020","ISBN":"0960-9822","ISSN":"09609822","PMID":"16051158","author":[{"dropping-particle":"","family":"Rushton","given":"S K","non-dropping-particle":"","parse-names":false,"suffix":""},{"dropping-particle":"","family":"Warren","given":"P A","non-dropping-particle":"","parse-names":false,"suffix":""}],"container-title":"Current Biology","id":"ITEM-3","issue":"14","issued":{"date-parts":[["2005"]]},"page":"R542-R53","title":"Moving observers, relative retinal motion and the detection of object movement","type":"article-journal","volume":"15"},"uris":["http://www.mendeley.com/documents/?uuid=917bf565-4daf-4684-b954-ca2e31e8f205","http://www.mendeley.com/documents/?uuid=5c9ed4dc-d295-44ca-aa80-1a3eb384c395"]},{"id":"ITEM-4","itemData":{"DOI":"10.1016/j.visres.2007.10.023","ISBN":"0042-6989","ISSN":"00426989","PMID":"18243274","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 A","non-dropping-particle":"","parse-names":false,"suffix":""},{"dropping-particle":"","family":"Rushton","given":"S K","non-dropping-particle":"","parse-names":false,"suffix":""}],"container-title":"Vision Research","id":"ITEM-4","issue":"5","issued":{"date-parts":[["2008"]]},"page":"655-663","title":"Evidence for flow-parsing in radial flow displays","type":"article-journal","volume":"48"},"uris":["http://www.mendeley.com/documents/?uuid=8703ef34-d53f-31de-84b1-a69bf399d0f0","http://www.mendeley.com/documents/?uuid=7b504e2b-b80c-44e1-8de6-ceedbd30c178"]},{"id":"ITEM-5","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Research","id":"ITEM-5","issue":"11","issued":{"date-parts":[["2009"]]},"page":"1406-1419","publisher":"Elsevier Ltd","title":"Perception of scene-relative object movement: Optic flow parsing and the contribution of monocular depth cues","type":"article-journal","volume":"49"},"uris":["http://www.mendeley.com/documents/?uuid=69f90279-d27d-4310-b9ac-ebff12943588"]},{"id":"ITEM-6","itemData":{"DOI":"10.1007/bf03076414","ISSN":"1872-552X","author":[{"dropping-particle":"","family":"Wertheim","given":"Alexander H","non-dropping-particle":"","parse-names":false,"suffix":""}],"container-title":"Netherlands Journal of Psychology","id":"ITEM-6","issue":"3","issued":{"date-parts":[["2008"]]},"page":"119-125","title":"Perceiving motion: relativity, illusions and the nature of perception","type":"article-journal","volume":"64"},"uris":["http://www.mendeley.com/documents/?uuid=453a93fb-b55b-4444-9859-f806d1e6d28e"]},{"id":"ITEM-7","itemData":{"DOI":"10.1017/S0140525X99001831","ISSN":"0140525X","author":[{"dropping-particle":"","family":"Wertheim","given":"A. H.","non-dropping-particle":"","parse-names":false,"suffix":""}],"container-title":"Behavioral and Brain Sciences","id":"ITEM-7","issue":"2","issued":{"date-parts":[["1999"]]},"page":"337-340","title":"Motion perception during self-motion: The direct versus inferential controversy revisited. BBS 17:293-355","type":"article-journal","volume":"22"},"uris":["http://www.mendeley.com/documents/?uuid=ae975a1a-3c3d-4c08-bccb-4e2e7e488fb3"]}],"mendeley":{"formattedCitation":"[10–16]","plainTextFormattedCitation":"[10–16]","previouslyFormattedCitation":"[10–16]"},"properties":{"noteIndex":0},"schema":"https://github.com/citation-style-language/schema/raw/master/csl-citation.json"}</w:instrText>
      </w:r>
      <w:r w:rsidR="00667F09">
        <w:fldChar w:fldCharType="separate"/>
      </w:r>
      <w:r w:rsidR="00D83908" w:rsidRPr="00D83908">
        <w:rPr>
          <w:noProof/>
        </w:rPr>
        <w:t>[10–16]</w:t>
      </w:r>
      <w:r w:rsidR="00667F09">
        <w:fldChar w:fldCharType="end"/>
      </w:r>
      <w:r w:rsidR="00667F09">
        <w:t xml:space="preserve">. This hypothesis states that to solve this problem humans </w:t>
      </w:r>
      <w:ins w:id="21" w:author="Björn Jörges" w:date="2022-02-17T19:14:00Z">
        <w:del w:id="22" w:author="Laurence Roy Harris" w:date="2022-03-20T16:06:00Z">
          <w:r w:rsidR="00710A3A" w:rsidDel="005315ED">
            <w:delText xml:space="preserve">use optic flow detectors to </w:delText>
          </w:r>
        </w:del>
      </w:ins>
      <w:ins w:id="23" w:author="Björn Jörges" w:date="2022-02-17T19:12:00Z">
        <w:r w:rsidR="00710A3A">
          <w:t>pa</w:t>
        </w:r>
      </w:ins>
      <w:ins w:id="24" w:author="Björn Jörges" w:date="2022-02-17T19:13:00Z">
        <w:r w:rsidR="00710A3A">
          <w:t>rse optic flow information</w:t>
        </w:r>
      </w:ins>
      <w:ins w:id="25" w:author="Björn Jörges" w:date="2022-02-17T19:14:00Z">
        <w:r w:rsidR="00710A3A">
          <w:t xml:space="preserve"> and subtract this </w:t>
        </w:r>
      </w:ins>
      <w:ins w:id="26" w:author="Björn Jörges" w:date="2022-02-17T19:15:00Z">
        <w:r w:rsidR="00710A3A">
          <w:t xml:space="preserve">visual stimulation attributed to self-motion from </w:t>
        </w:r>
        <w:del w:id="27" w:author="Laurence Roy Harris" w:date="2022-03-20T16:07:00Z">
          <w:r w:rsidR="00710A3A" w:rsidDel="005315ED">
            <w:delText xml:space="preserve">the </w:delText>
          </w:r>
        </w:del>
        <w:r w:rsidR="00710A3A">
          <w:t xml:space="preserve">global retinal motion. The remaining retinal motion can then be scaled with an estimate of the distance between </w:t>
        </w:r>
      </w:ins>
      <w:ins w:id="28" w:author="Laurence Roy Harris" w:date="2022-03-20T16:07:00Z">
        <w:r w:rsidR="005315ED">
          <w:t xml:space="preserve">the </w:t>
        </w:r>
      </w:ins>
      <w:ins w:id="29" w:author="Björn Jörges" w:date="2022-02-17T19:15:00Z">
        <w:r w:rsidR="00710A3A">
          <w:t xml:space="preserve">observer and </w:t>
        </w:r>
      </w:ins>
      <w:ins w:id="30" w:author="Laurence Roy Harris" w:date="2022-03-20T16:07:00Z">
        <w:r w:rsidR="005315ED">
          <w:t xml:space="preserve">the </w:t>
        </w:r>
      </w:ins>
      <w:ins w:id="31" w:author="Björn Jörges" w:date="2022-02-17T19:15:00Z">
        <w:r w:rsidR="00710A3A">
          <w:t>movi</w:t>
        </w:r>
      </w:ins>
      <w:ins w:id="32" w:author="Björn Jörges" w:date="2022-02-17T19:16:00Z">
        <w:r w:rsidR="00710A3A">
          <w:t xml:space="preserve">ng object </w:t>
        </w:r>
      </w:ins>
      <w:ins w:id="33" w:author="Björn Jörges" w:date="2022-02-17T19:17:00Z">
        <w:r w:rsidR="00710A3A" w:rsidRPr="00710A3A">
          <w:fldChar w:fldCharType="begin" w:fldLock="1"/>
        </w:r>
      </w:ins>
      <w:r w:rsidR="007861E1">
        <w:instrText>ADDIN CSL_CITATION {"citationItems":[{"id":"ITEM-1","itemData":{"DOI":"10.1371/journal.pcbi.1007397","ISBN":"1111111111","ISSN":"15537358","PMID":"31725723","abstract":"Many everyday interactions with moving objects benefit from an accurate perception of their movement. Self-motion, however, complicates object motion perception because it generates a global pattern of motion on the observer's retina and radically influences an object's retinal motion. There is strong evidence that the brain compensates by suppressing the retinal motion due to self-motion, however, this requires estimates of depth relative to the object - otherwise the appropriate self-motion component to remove cannot be determined. The underlying neural mechanisms are unknown, but neurons in brain areas MT and MST may contribute given their sensitivity to motion parallax and depth through joint direction, speed, and disparity tuning. We developed a neural model to investigate whether cells in areas MT and MST with well-established neurophysiological properties can account for human object motion judgments during self-motion. We tested the model by comparing simulated object motion signals to human object motion judgments in environments with monocular, binocular, and ambiguous depth. Our simulations show how precise depth information, such as that from binocular disparity, may improve estimates of the retinal motion pattern due the self-motion through increased selectivity among units that respond to the global self-motion pattern. The enhanced self-motion estimates emerged from recurrent feedback connections in MST and allowed the model to better suppress the appropriate direction, speed, and disparity signals from the object's retinal motion, improving the accuracy of the object's movement direction represented by motion signals.","author":[{"dropping-particle":"","family":"Layton","given":"Oliver W.","non-dropping-particle":"","parse-names":false,"suffix":""},{"dropping-particle":"","family":"Niehorster","given":"D. C.","non-dropping-particle":"","parse-names":false,"suffix":""}],"container-title":"PLoS Computational Biology","id":"ITEM-1","issue":"11","issued":{"date-parts":[["2019"]]},"page":"1-29","title":"A model of how depth facilitates scenerelative object motion perception","type":"article-journal","volume":"15"},"uris":["http://www.mendeley.com/documents/?uuid=11965056-f469-4bd5-a83a-c90432f5bc98"]}],"mendeley":{"formattedCitation":"[17]","plainTextFormattedCitation":"[17]","previouslyFormattedCitation":"[17]"},"properties":{"noteIndex":0},"schema":"https://github.com/citation-style-language/schema/raw/master/csl-citation.json"}</w:instrText>
      </w:r>
      <w:ins w:id="34" w:author="Björn Jörges" w:date="2022-02-17T19:17:00Z">
        <w:r w:rsidR="00710A3A" w:rsidRPr="00710A3A">
          <w:fldChar w:fldCharType="separate"/>
        </w:r>
      </w:ins>
      <w:r w:rsidR="00D83908" w:rsidRPr="00D83908">
        <w:rPr>
          <w:noProof/>
        </w:rPr>
        <w:t>[17]</w:t>
      </w:r>
      <w:ins w:id="35" w:author="Björn Jörges" w:date="2022-02-17T19:17:00Z">
        <w:r w:rsidR="00710A3A" w:rsidRPr="00710A3A">
          <w:fldChar w:fldCharType="end"/>
        </w:r>
        <w:r w:rsidR="00710A3A">
          <w:t xml:space="preserve"> </w:t>
        </w:r>
      </w:ins>
      <w:ins w:id="36" w:author="Björn Jörges" w:date="2022-02-17T19:16:00Z">
        <w:r w:rsidR="00710A3A">
          <w:t>to obtain the world-relative velocity of the object.</w:t>
        </w:r>
      </w:ins>
      <w:del w:id="37" w:author="Björn Jörges" w:date="2022-02-17T19:16:00Z">
        <w:r w:rsidR="00667F09" w:rsidDel="00710A3A">
          <w:delText xml:space="preserve">first estimate their self-motion. Based on this estimate, they </w:delText>
        </w:r>
        <w:r w:rsidR="00BF7A67" w:rsidDel="00710A3A">
          <w:delText xml:space="preserve">then </w:delText>
        </w:r>
        <w:r w:rsidR="00667F09" w:rsidDel="00710A3A">
          <w:delText xml:space="preserve">compute which parts of the experienced optic flow </w:delText>
        </w:r>
        <w:r w:rsidR="00BF7A67" w:rsidDel="00710A3A">
          <w:delText xml:space="preserve">are </w:delText>
        </w:r>
        <w:r w:rsidR="009858EE" w:rsidDel="00710A3A">
          <w:delText>caused b</w:delText>
        </w:r>
        <w:r w:rsidR="009858EE" w:rsidRPr="009858EE" w:rsidDel="00710A3A">
          <w:delText>y</w:delText>
        </w:r>
        <w:r w:rsidR="00667F09" w:rsidDel="00710A3A">
          <w:delText xml:space="preserve"> their own movement</w:delText>
        </w:r>
      </w:del>
      <w:del w:id="38" w:author="Björn Jörges" w:date="2022-02-14T22:40:00Z">
        <w:r w:rsidR="00667F09" w:rsidDel="007E4E93">
          <w:delText>.</w:delText>
        </w:r>
      </w:del>
      <w:r w:rsidR="00667F09">
        <w:t xml:space="preserve"> </w:t>
      </w:r>
      <w:ins w:id="39" w:author="Björn Jörges" w:date="2022-02-17T19:17:00Z">
        <w:r w:rsidR="00710A3A">
          <w:t xml:space="preserve">While this process was originally posited as a purely visual </w:t>
        </w:r>
      </w:ins>
      <w:ins w:id="40" w:author="Björn Jörges" w:date="2022-02-17T19:18:00Z">
        <w:r w:rsidR="00710A3A">
          <w:t>phenomenon</w:t>
        </w:r>
      </w:ins>
      <w:ins w:id="41" w:author="Björn Jörges" w:date="2022-02-17T19:17:00Z">
        <w:r w:rsidR="00710A3A">
          <w:t xml:space="preserve"> </w:t>
        </w:r>
        <w:r w:rsidR="00710A3A">
          <w:fldChar w:fldCharType="begin" w:fldLock="1"/>
        </w:r>
      </w:ins>
      <w:r w:rsidR="007861E1">
        <w:instrText>ADDIN CSL_CITATION {"citationItems":[{"id":"ITEM-1","itemData":{"DOI":"10.1167/13.2.15","ISSN":"15347362","PMID":"23397040","abstract":"Perceiving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 © 2013 ARVO.","author":[{"dropping-particle":"","family":"Dupin","given":"Lucile","non-dropping-particle":"","parse-names":false,"suffix":""},{"dropping-particle":"","family":"Wexler","given":"Mark","non-dropping-particle":"","parse-names":false,"suffix":""}],"container-title":"Journal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environment","type":"article-journal","volume":"13"},"uris":["http://www.mendeley.com/documents/?uuid=d964c580-9213-4a18-bf08-eff5d1a6b0fc"]},{"id":"ITEM-2","itemData":{"DOI":"10.1167/7.11.2","ISSN":"15347362","abstract":"A moving observer needs to be able to estimate the trajectory of other objects moving in the scene. Without the ability to do so, it would be difficult to avoid obstacles or catch a ball. We hypothesized that neural mechanisms sensitive to the patterns of motion generated on the retina during self-movement (optic flow) play a key role in this process, \"parsing\" motion due to self-movement from that due to object movement. We investigated this \"flow parsing\" hypothesis by measuring the perceived trajectory of a moving probe placed within a flow field that was consistent with movement of the observer. In the first experiment, the flow field was consistent with an eye rotation; in the second experiment, it was consistent with a lateral translation of the eyes. We manipulated the distance of the probe in both experiments and assessed the consequences. As predicted by the flow parsing hypothesis, manipulating the distance of the probe had differing effects on the perceived trajectory of the probe in the two experiments. The results were consistent with the scene geometry and the type of simulated self-movement. In a third experiment, we explored the contribution of local and global motion processing to the results of the first two experiments. The data suggest that the parsing process involves global motion processing, not just local motion contrast. The findings of this study support a role for optic flow processing in the perception of object movement during self-movement. © ARVO.","author":[{"dropping-particle":"","family":"Warren","given":"Paul A","non-dropping-particle":"","parse-names":false,"suffix":""},{"dropping-particle":"","family":"Rushton","given":"Simon K","non-dropping-particle":"","parse-names":false,"suffix":""}],"container-title":"Journal of Vision","id":"ITEM-2","issue":"11","issued":{"date-parts":[["2007"]]},"page":"1-11","title":"Perception of object trajectory: Parsing retinal motion into self and object movement components","type":"article-journal","volume":"7"},"uris":["http://www.mendeley.com/documents/?uuid=55b09924-b6ba-4dca-bd34-9551d1a4722a"]}],"mendeley":{"formattedCitation":"[18,19]","plainTextFormattedCitation":"[18,19]","previouslyFormattedCitation":"[18,19]"},"properties":{"noteIndex":0},"schema":"https://github.com/citation-style-language/schema/raw/master/csl-citation.json"}</w:instrText>
      </w:r>
      <w:r w:rsidR="00710A3A">
        <w:fldChar w:fldCharType="separate"/>
      </w:r>
      <w:r w:rsidR="00D83908" w:rsidRPr="00D83908">
        <w:rPr>
          <w:noProof/>
        </w:rPr>
        <w:t>[18,19]</w:t>
      </w:r>
      <w:ins w:id="42" w:author="Björn Jörges" w:date="2022-02-17T19:17:00Z">
        <w:r w:rsidR="00710A3A">
          <w:fldChar w:fldCharType="end"/>
        </w:r>
        <w:r w:rsidR="00710A3A">
          <w:t>, more recent studies</w:t>
        </w:r>
      </w:ins>
      <w:ins w:id="43" w:author="Björn Jörges" w:date="2022-02-17T19:18:00Z">
        <w:r w:rsidR="00710A3A">
          <w:t xml:space="preserve"> have shed some light on the multisensory nature</w:t>
        </w:r>
      </w:ins>
      <w:ins w:id="44" w:author="Björn Jörges" w:date="2022-02-17T19:17:00Z">
        <w:r w:rsidR="00710A3A">
          <w:t xml:space="preserve"> </w:t>
        </w:r>
      </w:ins>
      <w:ins w:id="45" w:author="Björn Jörges" w:date="2022-02-17T19:18:00Z">
        <w:r w:rsidR="00710A3A">
          <w:t>of this process</w:t>
        </w:r>
      </w:ins>
      <w:ins w:id="46" w:author="Björn Jörges" w:date="2022-02-17T19:19:00Z">
        <w:r w:rsidR="00710A3A">
          <w:t xml:space="preserve">: </w:t>
        </w:r>
        <w:proofErr w:type="spellStart"/>
        <w:r w:rsidR="00710A3A">
          <w:t>Dokka</w:t>
        </w:r>
        <w:proofErr w:type="spellEnd"/>
        <w:r w:rsidR="00710A3A">
          <w:t xml:space="preserve"> and her colleagues </w:t>
        </w:r>
        <w:r w:rsidR="00710A3A">
          <w:fldChar w:fldCharType="begin" w:fldLock="1"/>
        </w:r>
      </w:ins>
      <w:r w:rsidR="007861E1">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[20]","plainTextFormattedCitation":"[20]","previouslyFormattedCitation":"[20]"},"properties":{"noteIndex":0},"schema":"https://github.com/citation-style-language/schema/raw/master/csl-citation.json"}</w:instrText>
      </w:r>
      <w:r w:rsidR="00710A3A">
        <w:fldChar w:fldCharType="separate"/>
      </w:r>
      <w:r w:rsidR="00D83908" w:rsidRPr="00D83908">
        <w:rPr>
          <w:noProof/>
        </w:rPr>
        <w:t>[20]</w:t>
      </w:r>
      <w:ins w:id="47" w:author="Björn Jörges" w:date="2022-02-17T19:19:00Z">
        <w:r w:rsidR="00710A3A">
          <w:fldChar w:fldCharType="end"/>
        </w:r>
        <w:r w:rsidR="00710A3A">
          <w:t xml:space="preserve"> found, for example, that compensation for self-motion in speed judgements w</w:t>
        </w:r>
        <w:del w:id="48" w:author="Laurence Roy Harris" w:date="2022-03-20T16:08:00Z">
          <w:r w:rsidR="00710A3A" w:rsidDel="005315ED">
            <w:delText>ere</w:delText>
          </w:r>
        </w:del>
      </w:ins>
      <w:ins w:id="49" w:author="Laurence Roy Harris" w:date="2022-03-20T16:08:00Z">
        <w:r w:rsidR="005315ED">
          <w:t>as</w:t>
        </w:r>
      </w:ins>
      <w:ins w:id="50" w:author="Björn Jörges" w:date="2022-02-17T19:19:00Z">
        <w:r w:rsidR="00710A3A">
          <w:t xml:space="preserve"> more complete when both visual and vestibular information indicated self-motion than </w:t>
        </w:r>
      </w:ins>
      <w:ins w:id="51" w:author="Björn Jörges" w:date="2022-03-04T22:05:00Z">
        <w:r w:rsidR="00041365">
          <w:t xml:space="preserve">when </w:t>
        </w:r>
      </w:ins>
      <w:ins w:id="52" w:author="Björn Jörges" w:date="2022-02-17T19:19:00Z">
        <w:r w:rsidR="00710A3A">
          <w:t>either visual or v</w:t>
        </w:r>
      </w:ins>
      <w:ins w:id="53" w:author="Björn Jörges" w:date="2022-02-17T19:20:00Z">
        <w:r w:rsidR="00710A3A">
          <w:t xml:space="preserve">estibular cues </w:t>
        </w:r>
      </w:ins>
      <w:ins w:id="54" w:author="Björn Jörges" w:date="2022-03-04T22:06:00Z">
        <w:r w:rsidR="00041365">
          <w:t>indicated that the observer was at rest</w:t>
        </w:r>
      </w:ins>
      <w:ins w:id="55" w:author="Björn Jörges" w:date="2022-02-17T19:20:00Z">
        <w:r w:rsidR="00710A3A">
          <w:t xml:space="preserve">. They further found precision to be lower in the presence of self-motion, which they attributed to self-motion information being noisier than </w:t>
        </w:r>
      </w:ins>
      <w:ins w:id="56" w:author="Björn Jörges" w:date="2022-02-17T19:21:00Z">
        <w:r w:rsidR="00710A3A">
          <w:t>optic flow information</w:t>
        </w:r>
      </w:ins>
      <w:ins w:id="57" w:author="Björn Jörges" w:date="2022-02-17T19:23:00Z">
        <w:r w:rsidR="005272F6">
          <w:t>.</w:t>
        </w:r>
      </w:ins>
      <w:ins w:id="58" w:author="Björn Jörges" w:date="2022-02-17T19:21:00Z">
        <w:r w:rsidR="00710A3A">
          <w:t xml:space="preserve"> </w:t>
        </w:r>
      </w:ins>
      <w:ins w:id="59" w:author="Björn Jörges" w:date="2022-02-17T19:24:00Z">
        <w:r w:rsidR="005272F6">
          <w:t>Subtr</w:t>
        </w:r>
      </w:ins>
      <w:ins w:id="60" w:author="Björn Jörges" w:date="2022-02-17T19:25:00Z">
        <w:r w:rsidR="005272F6">
          <w:t>a</w:t>
        </w:r>
      </w:ins>
      <w:ins w:id="61" w:author="Björn Jörges" w:date="2022-02-17T19:24:00Z">
        <w:r w:rsidR="005272F6">
          <w:t>cting</w:t>
        </w:r>
      </w:ins>
      <w:ins w:id="62" w:author="Björn Jörges" w:date="2022-02-17T19:21:00Z">
        <w:r w:rsidR="00710A3A">
          <w:t xml:space="preserve"> </w:t>
        </w:r>
      </w:ins>
      <w:del w:id="63" w:author="Björn Jörges" w:date="2022-02-17T19:17:00Z">
        <w:r w:rsidR="00667F09" w:rsidDel="00710A3A">
          <w:delText>This optic flow component is then subtracted from the global optic</w:delText>
        </w:r>
        <w:r w:rsidR="009858EE" w:rsidDel="00710A3A">
          <w:delText xml:space="preserve"> flow</w:delText>
        </w:r>
        <w:r w:rsidR="00667F09" w:rsidDel="00710A3A">
          <w:delText xml:space="preserve"> and </w:delText>
        </w:r>
        <w:r w:rsidR="00BF7A67" w:rsidDel="00710A3A">
          <w:delText xml:space="preserve">any </w:delText>
        </w:r>
        <w:r w:rsidR="00667F09" w:rsidDel="00710A3A">
          <w:delText xml:space="preserve">remaining </w:delText>
        </w:r>
        <w:r w:rsidR="000B4A1B" w:rsidDel="00710A3A">
          <w:delText>motion</w:delText>
        </w:r>
        <w:r w:rsidR="00667F09" w:rsidDel="00710A3A">
          <w:delText xml:space="preserve"> is attributed to </w:delText>
        </w:r>
        <w:r w:rsidR="00A67268" w:rsidDel="00710A3A">
          <w:delText xml:space="preserve">the </w:delText>
        </w:r>
        <w:r w:rsidR="00667F09" w:rsidDel="00710A3A">
          <w:delText>object</w:delText>
        </w:r>
        <w:r w:rsidR="00A67268" w:rsidDel="00710A3A">
          <w:delText xml:space="preserve">, </w:delText>
        </w:r>
        <w:r w:rsidR="000B4A1B" w:rsidDel="00710A3A">
          <w:delText>from which</w:delText>
        </w:r>
        <w:r w:rsidR="00A67268" w:rsidDel="00710A3A">
          <w:delText xml:space="preserve"> its velocity</w:delText>
        </w:r>
        <w:r w:rsidR="000B4A1B" w:rsidDel="00710A3A">
          <w:delText xml:space="preserve"> can be estimated</w:delText>
        </w:r>
        <w:r w:rsidR="00667F09" w:rsidDel="00710A3A">
          <w:delText>.</w:delText>
        </w:r>
        <w:r w:rsidR="00052818" w:rsidDel="00710A3A">
          <w:delText xml:space="preserve"> </w:delText>
        </w:r>
      </w:del>
      <w:del w:id="64" w:author="Björn Jörges" w:date="2022-02-17T19:21:00Z">
        <w:r w:rsidR="00052818" w:rsidDel="00710A3A">
          <w:delText>This process</w:delText>
        </w:r>
        <w:r w:rsidR="00BF7A67" w:rsidDel="00710A3A">
          <w:delText xml:space="preserve"> </w:delText>
        </w:r>
        <w:r w:rsidR="00052818" w:rsidDel="00710A3A">
          <w:delText xml:space="preserve">relies on estimating self-motion accurately and any biases in self-motion speed estimates should translate to </w:delText>
        </w:r>
        <w:r w:rsidR="00BF7A67" w:rsidDel="00710A3A">
          <w:delText xml:space="preserve">errors in the subtraction process resulting in </w:delText>
        </w:r>
        <w:r w:rsidR="00052818" w:rsidDel="00710A3A">
          <w:delText>biases in object speed estimat</w:delText>
        </w:r>
        <w:r w:rsidR="00BF7A67" w:rsidDel="00710A3A">
          <w:delText>ion</w:delText>
        </w:r>
        <w:r w:rsidR="00052818" w:rsidDel="00710A3A">
          <w:delText>.</w:delText>
        </w:r>
        <w:r w:rsidR="008859C7" w:rsidDel="00710A3A">
          <w:delText xml:space="preserve"> </w:delText>
        </w:r>
        <w:r w:rsidR="00BF7A67" w:rsidDel="00710A3A">
          <w:delText>F</w:delText>
        </w:r>
        <w:r w:rsidR="0063224C" w:rsidDel="00710A3A">
          <w:delText>urther</w:delText>
        </w:r>
        <w:r w:rsidR="00BF7A67" w:rsidDel="00710A3A">
          <w:delText>,</w:delText>
        </w:r>
        <w:r w:rsidR="0063224C" w:rsidDel="00710A3A">
          <w:delText xml:space="preserve"> </w:delText>
        </w:r>
        <w:r w:rsidR="00BF7A67" w:rsidDel="00710A3A">
          <w:delText>working with</w:delText>
        </w:r>
        <w:r w:rsidR="008859C7" w:rsidDel="00710A3A">
          <w:delText xml:space="preserve"> </w:delText>
        </w:r>
      </w:del>
      <w:r w:rsidR="008859C7">
        <w:t>nois</w:t>
      </w:r>
      <w:ins w:id="65" w:author="Björn Jörges" w:date="2022-02-17T19:24:00Z">
        <w:r w:rsidR="005272F6">
          <w:t>y</w:t>
        </w:r>
      </w:ins>
      <w:del w:id="66" w:author="Björn Jörges" w:date="2022-02-17T19:21:00Z">
        <w:r w:rsidR="00BF7A67" w:rsidDel="00710A3A">
          <w:delText>y</w:delText>
        </w:r>
      </w:del>
      <w:r w:rsidR="008859C7">
        <w:t xml:space="preserve"> self-motion </w:t>
      </w:r>
      <w:del w:id="67" w:author="Björn Jörges" w:date="2022-02-17T19:24:00Z">
        <w:r w:rsidR="008859C7" w:rsidDel="005272F6">
          <w:delText xml:space="preserve">estimates </w:delText>
        </w:r>
      </w:del>
      <w:ins w:id="68" w:author="Björn Jörges" w:date="2022-02-17T19:24:00Z">
        <w:r w:rsidR="005272F6">
          <w:t xml:space="preserve">information </w:t>
        </w:r>
      </w:ins>
      <w:r w:rsidR="008859C7">
        <w:fldChar w:fldCharType="begin" w:fldLock="1"/>
      </w:r>
      <w:r w:rsidR="007861E1">
        <w:instrText>ADDIN CSL_CITATION {"citationItems":[{"id":"ITEM-1","itemData":{"DOI":"10.1111/j.1460-9568.2010.07207.x","ISBN":"1460-9568 (Electronic)\\n0953-816X (Linking)","ISSN":"14609568","PMID":"20584175","abstract":"The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integration.","author":[{"dropping-particle":"","family":"Fetsch","given":"C R","non-dropping-particle":"","parse-names":false,"suffix":""},{"dropping-particle":"","family":"Deangelis","given":"G C","non-dropping-particle":"","parse-names":false,"suffix":""},{"dropping-particle":"","family":"Angelaki","given":"D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c995f446-bb04-4c12-9f9c-8d5f242fe120","http://www.mendeley.com/documents/?uuid=eda31d31-c12b-4306-b74b-f52b344e4b03"]}],"mendeley":{"formattedCitation":"[21]","plainTextFormattedCitation":"[21]","previouslyFormattedCitation":"[21]"},"properties":{"noteIndex":0},"schema":"https://github.com/citation-style-language/schema/raw/master/csl-citation.json"}</w:instrText>
      </w:r>
      <w:r w:rsidR="008859C7">
        <w:fldChar w:fldCharType="separate"/>
      </w:r>
      <w:r w:rsidR="00D83908" w:rsidRPr="00D83908">
        <w:rPr>
          <w:noProof/>
        </w:rPr>
        <w:t>[21]</w:t>
      </w:r>
      <w:r w:rsidR="008859C7">
        <w:fldChar w:fldCharType="end"/>
      </w:r>
      <w:r w:rsidR="008859C7">
        <w:t xml:space="preserve"> </w:t>
      </w:r>
      <w:ins w:id="69" w:author="Björn Jörges" w:date="2022-02-17T19:25:00Z">
        <w:r w:rsidR="005272F6">
          <w:t xml:space="preserve">from </w:t>
        </w:r>
      </w:ins>
      <w:ins w:id="70" w:author="Björn Jörges" w:date="2022-02-17T19:24:00Z">
        <w:r w:rsidR="005272F6">
          <w:t xml:space="preserve">less noisy optic flow </w:t>
        </w:r>
      </w:ins>
      <w:del w:id="71" w:author="Björn Jörges" w:date="2022-02-17T19:24:00Z">
        <w:r w:rsidR="00BF7A67" w:rsidDel="005272F6">
          <w:delText xml:space="preserve">when attributing </w:delText>
        </w:r>
        <w:r w:rsidR="008859C7" w:rsidDel="005272F6">
          <w:delText xml:space="preserve">optic flow </w:delText>
        </w:r>
        <w:r w:rsidR="00BF7A67" w:rsidDel="005272F6">
          <w:delText xml:space="preserve">to self-motion </w:delText>
        </w:r>
        <w:r w:rsidR="008859C7" w:rsidDel="005272F6">
          <w:delText xml:space="preserve">in this </w:delText>
        </w:r>
        <w:r w:rsidR="00BF7A67" w:rsidDel="005272F6">
          <w:delText xml:space="preserve">process, </w:delText>
        </w:r>
        <w:r w:rsidR="008859C7" w:rsidDel="005272F6">
          <w:delText>should lead to noisier object motion estimates</w:delText>
        </w:r>
        <w:r w:rsidR="00D444DC" w:rsidDel="005272F6">
          <w:delText xml:space="preserve"> (compared to when estimating object motion while stationary)</w:delText>
        </w:r>
        <w:r w:rsidR="008859C7" w:rsidDel="005272F6">
          <w:delText xml:space="preserve"> </w:delText>
        </w:r>
        <w:r w:rsidR="00BF7A67" w:rsidDel="005272F6">
          <w:delText>as the</w:delText>
        </w:r>
        <w:r w:rsidR="0063224C" w:rsidDel="005272F6">
          <w:delText xml:space="preserve"> </w:delText>
        </w:r>
        <w:r w:rsidR="00D444DC" w:rsidDel="005272F6">
          <w:delText xml:space="preserve">noisy </w:delText>
        </w:r>
        <w:r w:rsidR="0063224C" w:rsidDel="005272F6">
          <w:delText>self-motion</w:delText>
        </w:r>
        <w:r w:rsidR="00BF7A67" w:rsidDel="005272F6">
          <w:delText xml:space="preserve"> component</w:delText>
        </w:r>
        <w:r w:rsidR="0063224C" w:rsidDel="005272F6">
          <w:delText xml:space="preserve"> is parsed out </w:delText>
        </w:r>
      </w:del>
      <w:r w:rsidR="0063224C">
        <w:fldChar w:fldCharType="begin" w:fldLock="1"/>
      </w:r>
      <w:r w:rsidR="007861E1">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[20]","plainTextFormattedCitation":"[20]","previouslyFormattedCitation":"[20]"},"properties":{"noteIndex":0},"schema":"https://github.com/citation-style-language/schema/raw/master/csl-citation.json"}</w:instrText>
      </w:r>
      <w:r w:rsidR="0063224C">
        <w:fldChar w:fldCharType="separate"/>
      </w:r>
      <w:r w:rsidR="00D83908" w:rsidRPr="00D83908">
        <w:rPr>
          <w:noProof/>
        </w:rPr>
        <w:t>[20]</w:t>
      </w:r>
      <w:r w:rsidR="0063224C">
        <w:fldChar w:fldCharType="end"/>
      </w:r>
      <w:ins w:id="72" w:author="Björn Jörges" w:date="2022-02-17T19:25:00Z">
        <w:r w:rsidR="005272F6">
          <w:t xml:space="preserve"> would then make the estimate of object motion noisier in a moving observer</w:t>
        </w:r>
      </w:ins>
      <w:ins w:id="73" w:author="Björn Jörges" w:date="2022-03-04T22:06:00Z">
        <w:r w:rsidR="00041365">
          <w:t xml:space="preserve"> than in a static observer</w:t>
        </w:r>
      </w:ins>
      <w:ins w:id="74" w:author="Björn Jörges" w:date="2022-02-14T22:55:00Z">
        <w:r w:rsidR="009E6998">
          <w:t>.</w:t>
        </w:r>
      </w:ins>
      <w:ins w:id="75" w:author="Björn Jörges" w:date="2022-03-20T21:07:00Z">
        <w:r w:rsidR="00CA3100">
          <w:t xml:space="preserve"> It is</w:t>
        </w:r>
      </w:ins>
      <w:ins w:id="76" w:author="Björn Jörges" w:date="2022-03-20T21:03:00Z">
        <w:r w:rsidR="002C511C">
          <w:t xml:space="preserve"> </w:t>
        </w:r>
      </w:ins>
      <w:ins w:id="77" w:author="Björn Jörges" w:date="2022-02-17T16:20:00Z">
        <w:r w:rsidR="00964088">
          <w:t xml:space="preserve">important to note that </w:t>
        </w:r>
      </w:ins>
      <w:ins w:id="78" w:author="Laurence Roy Harris" w:date="2022-03-20T16:09:00Z">
        <w:r w:rsidR="005315ED">
          <w:t xml:space="preserve">such </w:t>
        </w:r>
      </w:ins>
      <w:ins w:id="79" w:author="Björn Jörges" w:date="2022-02-17T16:20:00Z">
        <w:r w:rsidR="00964088">
          <w:t>a flow parsing mechanism should be</w:t>
        </w:r>
      </w:ins>
      <w:del w:id="80" w:author="Björn Jörges" w:date="2022-02-14T22:55:00Z">
        <w:r w:rsidR="0063224C" w:rsidDel="009E6998">
          <w:delText>.</w:delText>
        </w:r>
      </w:del>
      <w:ins w:id="81" w:author="Björn Jörges" w:date="2022-02-14T23:10:00Z">
        <w:r w:rsidR="00681315">
          <w:t xml:space="preserve"> </w:t>
        </w:r>
      </w:ins>
      <w:ins w:id="82" w:author="Björn Jörges" w:date="2022-02-17T16:20:00Z">
        <w:r w:rsidR="00964088">
          <w:t xml:space="preserve">active </w:t>
        </w:r>
      </w:ins>
      <w:ins w:id="83" w:author="Björn Jörges" w:date="2022-02-17T16:37:00Z">
        <w:r w:rsidR="007621EF">
          <w:t xml:space="preserve">even </w:t>
        </w:r>
      </w:ins>
      <w:ins w:id="84" w:author="Björn Jörges" w:date="2022-02-17T16:20:00Z">
        <w:r w:rsidR="00964088">
          <w:t>while the participant at rest</w:t>
        </w:r>
      </w:ins>
      <w:ins w:id="85" w:author="Björn Jörges" w:date="2022-02-17T16:21:00Z">
        <w:r w:rsidR="00964088">
          <w:t>. The assumption here is that the noise added during flow parsing is proportional to the self-motion speed</w:t>
        </w:r>
      </w:ins>
      <w:ins w:id="86" w:author="Björn Jörges" w:date="2022-02-17T16:22:00Z">
        <w:r w:rsidR="00964088">
          <w:t xml:space="preserve"> (in a Weber’s Law-like fashion), that is, when the observer is not moving at all</w:t>
        </w:r>
        <w:del w:id="87" w:author="Laurence Roy Harris" w:date="2022-03-20T00:29:00Z">
          <w:r w:rsidR="00964088" w:rsidDel="002750CE">
            <w:delText>,</w:delText>
          </w:r>
        </w:del>
        <w:r w:rsidR="00964088">
          <w:t xml:space="preserve"> the added noise is minimal</w:t>
        </w:r>
      </w:ins>
      <w:ins w:id="88" w:author="Björn Jörges" w:date="2022-03-04T22:07:00Z">
        <w:r w:rsidR="00041365">
          <w:t>, whereas</w:t>
        </w:r>
      </w:ins>
      <w:ins w:id="89" w:author="Björn Jörges" w:date="2022-02-17T16:37:00Z">
        <w:r w:rsidR="007621EF">
          <w:t xml:space="preserve"> higher self-motion speeds </w:t>
        </w:r>
      </w:ins>
      <w:ins w:id="90" w:author="Björn Jörges" w:date="2022-02-17T16:38:00Z">
        <w:del w:id="91" w:author="Laurence Roy Harris" w:date="2022-03-20T16:09:00Z">
          <w:r w:rsidR="007621EF" w:rsidDel="005315ED">
            <w:delText>w</w:delText>
          </w:r>
        </w:del>
      </w:ins>
      <w:ins w:id="92" w:author="Björn Jörges" w:date="2022-02-17T16:37:00Z">
        <w:del w:id="93" w:author="Laurence Roy Harris" w:date="2022-03-20T16:09:00Z">
          <w:r w:rsidR="007621EF" w:rsidDel="005315ED">
            <w:delText xml:space="preserve">ould </w:delText>
          </w:r>
        </w:del>
        <w:r w:rsidR="007621EF">
          <w:t>lead to more noise.</w:t>
        </w:r>
      </w:ins>
    </w:p>
    <w:p w14:paraId="0E5C402F" w14:textId="77777777" w:rsidR="005272F6" w:rsidRDefault="005272F6" w:rsidP="00777625">
      <w:pPr>
        <w:jc w:val="both"/>
        <w:rPr>
          <w:ins w:id="94" w:author="Björn Jörges" w:date="2022-02-17T19:26:00Z"/>
        </w:rPr>
      </w:pPr>
    </w:p>
    <w:p w14:paraId="04170466" w14:textId="3DBB4B8B" w:rsidR="009E6998" w:rsidRDefault="009E6998" w:rsidP="00777625">
      <w:pPr>
        <w:jc w:val="both"/>
        <w:rPr>
          <w:ins w:id="95" w:author="Björn Jörges" w:date="2022-02-14T22:57:00Z"/>
        </w:rPr>
      </w:pPr>
      <w:ins w:id="96" w:author="Björn Jörges" w:date="2022-02-14T22:57:00Z">
        <w:r>
          <w:t>Several studies have show</w:t>
        </w:r>
      </w:ins>
      <w:ins w:id="97" w:author="Björn Jörges" w:date="2022-02-14T22:58:00Z">
        <w:r>
          <w:t xml:space="preserve">n that flow parsing is </w:t>
        </w:r>
        <w:del w:id="98" w:author="Laurence Roy Harris" w:date="2022-03-20T16:10:00Z">
          <w:r w:rsidDel="005315ED">
            <w:delText>indeed</w:delText>
          </w:r>
        </w:del>
      </w:ins>
      <w:ins w:id="99" w:author="Laurence Roy Harris" w:date="2022-03-20T16:10:00Z">
        <w:r w:rsidR="005315ED">
          <w:t>often</w:t>
        </w:r>
      </w:ins>
      <w:ins w:id="100" w:author="Björn Jörges" w:date="2022-02-14T22:58:00Z">
        <w:r>
          <w:t xml:space="preserve"> incomplete </w:t>
        </w:r>
        <w:r w:rsidRPr="009E6998">
          <w:fldChar w:fldCharType="begin" w:fldLock="1"/>
        </w:r>
      </w:ins>
      <w:r w:rsidR="00E80E45">
        <w:instrText>ADDIN CSL_CITATION {"citationItems":[{"id":"ITEM-1","itemData":{"DOI":"10.1167/18.13.9","ISSN":"15347362","abstract":"To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Vision","id":"ITEM-1","issue":"13","issued":{"date-parts":[["2018"]]},"page":"1-9","title":"Insufficient compensation for self-motion during perception of object speed: The vestibular Aubert-Fleischl phenomenon","type":"article-journal","volume":"18"},"uris":["http://www.mendeley.com/documents/?uuid=b4ae205d-a232-46e2-8f58-a1d37d8ca654"]},{"id":"ITEM-2","itemData":{"DOI":"10.1016/0166-4328(95)80003-4","ISSN":"01664328","PMID":"8561904","abstract":"To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Research","id":"ITEM-2","issue":"2","issued":{"date-parts":[["1995"]]},"page":"133-144","title":"Processing of visual motion direction in the fronto-parallel plane in the stationary or moving observer","type":"article-journal","volume":"70"},"uris":["http://www.mendeley.com/documents/?uuid=c20c16f5-d4a1-3a50-9937-d3d625cd998d"]},{"id":"ITEM-3","itemData":{"DOI":"10.1016/j.visres.2003.09.001","ISSN":"00426989","abstract":"Self-motion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Research","id":"ITEM-3","issue":"2","issued":{"date-parts":[["2004"]]},"page":"179-195","title":"Long range interactions between object-motion and self-motion in the perception of movement in depth","type":"article-journal","volume":"44"},"uris":["http://www.mendeley.com/documents/?uuid=04545aea-3f08-490b-ba7d-dd20a9356178"]},{"id":"ITEM-4","itemData":{"DOI":"10.1152/jn.00217.2017","ISSN":"15221598","PMID":"28515287","abstract":"In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Neurophysiology","id":"ITEM-4","issue":"1","issued":{"date-parts":[["2017"]]},"page":"404-415","publisher":"American Physiological Society","title":"Context effects on smooth pursuit and manual interception of a disappearing target","type":"article-journal","volume":"118"},"uris":["http://www.mendeley.com/documents/?uuid=6c77a618-f379-414d-b796-647acd680155","http://www.mendeley.com/documents/?uuid=fbff0d9c-e2cb-3912-bda6-f7a446323971","http://www.mendeley.com/documents/?uuid=c5fbd31d-b73d-44ec-a593-0710214101a5"]},{"id":"ITEM-5","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 T","non-dropping-particle":"","parse-names":false,"suffix":""},{"dropping-particle":"","family":"Harris","given":"L R","non-dropping-particle":"","parse-names":false,"suffix":""}],"container-title":"Journal of Vision","id":"ITEM-5","issue":"14","issued":{"date-parts":[["2008"]]},"title":"The influence of retinal and extra-retinal motion cues on perceived object motion during self-motion","type":"article-journal","volume":"8"},"uris":["http://www.mendeley.com/documents/?uuid=bbfbb1c4-cd61-43ba-8cf9-da5d172a89e9","http://www.mendeley.com/documents/?uuid=09e66e8c-2b17-3c22-9dae-b6a4a969c4b1"]},{"id":"ITEM-6","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Research","id":"ITEM-6","issued":{"date-parts":[["2017"]]},"page":"12-17","title":"Velocity perception in a moving observer","type":"article-journal","volume":"138"},"uris":["http://www.mendeley.com/documents/?uuid=05caccfa-22f1-4148-8183-9fdb03fad8c0"]},{"id":"ITEM-7","itemData":{"DOI":"10.1177/2041669517708206","ISSN":"20416695","abstract":"©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-7","issue":"3","issued":{"date-parts":[["2017"]]},"page":"1-18","title":"Accuracy and tuning of flow parsing for visual perception of object motion during self-motion","type":"article-journal","volume":"8"},"uris":["http://www.mendeley.com/documents/?uuid=9f19ffc4-d876-4a42-823d-b7062ac4653e"]}],"mendeley":{"formattedCitation":"[9,22–27]","plainTextFormattedCitation":"[9,22–27]","previouslyFormattedCitation":"[9,22–27]"},"properties":{"noteIndex":0},"schema":"https://github.com/citation-style-language/schema/raw/master/csl-citation.json"}</w:instrText>
      </w:r>
      <w:ins w:id="101" w:author="Björn Jörges" w:date="2022-02-14T22:58:00Z">
        <w:r w:rsidRPr="009E6998">
          <w:fldChar w:fldCharType="separate"/>
        </w:r>
      </w:ins>
      <w:r w:rsidR="006A22FC" w:rsidRPr="006A22FC">
        <w:rPr>
          <w:noProof/>
        </w:rPr>
        <w:t>[9,22–27]</w:t>
      </w:r>
      <w:ins w:id="102" w:author="Björn Jörges" w:date="2022-02-14T22:58:00Z">
        <w:r w:rsidRPr="009E6998">
          <w:fldChar w:fldCharType="end"/>
        </w:r>
      </w:ins>
      <w:ins w:id="103" w:author="Björn Jörges" w:date="2022-02-14T23:00:00Z">
        <w:r>
          <w:t xml:space="preserve">. A candidate explanation for this incompleteness is </w:t>
        </w:r>
      </w:ins>
      <w:ins w:id="104" w:author="Björn Jörges" w:date="2022-02-14T23:07:00Z">
        <w:r w:rsidR="00681315">
          <w:t>an inaccurate e</w:t>
        </w:r>
      </w:ins>
      <w:ins w:id="105" w:author="Björn Jörges" w:date="2022-02-14T23:08:00Z">
        <w:r w:rsidR="00681315">
          <w:t xml:space="preserve">stimation of </w:t>
        </w:r>
      </w:ins>
      <w:ins w:id="106" w:author="Björn Jörges" w:date="2022-02-14T23:00:00Z">
        <w:r>
          <w:t>self-motion</w:t>
        </w:r>
      </w:ins>
      <w:ins w:id="107" w:author="Björn Jörges" w:date="2022-02-14T23:01:00Z">
        <w:r>
          <w:t xml:space="preserve">: </w:t>
        </w:r>
        <w:del w:id="108" w:author="Laurence Roy Harris" w:date="2022-03-20T16:10:00Z">
          <w:r w:rsidDel="00FB6B42">
            <w:delText>these</w:delText>
          </w:r>
        </w:del>
      </w:ins>
      <w:ins w:id="109" w:author="Laurence Roy Harris" w:date="2022-03-20T16:10:00Z">
        <w:r w:rsidR="00FB6B42">
          <w:t>typical</w:t>
        </w:r>
      </w:ins>
      <w:ins w:id="110" w:author="Laurence Roy Harris" w:date="2022-03-20T16:11:00Z">
        <w:r w:rsidR="00FB6B42">
          <w:t>ly</w:t>
        </w:r>
      </w:ins>
      <w:ins w:id="111" w:author="Björn Jörges" w:date="2022-03-20T21:01:00Z">
        <w:r w:rsidR="002C511C">
          <w:t>,</w:t>
        </w:r>
      </w:ins>
      <w:ins w:id="112" w:author="Björn Jörges" w:date="2022-02-14T23:01:00Z">
        <w:r>
          <w:t xml:space="preserve"> studies </w:t>
        </w:r>
      </w:ins>
      <w:ins w:id="113" w:author="Laurence Roy Harris" w:date="2022-03-20T16:11:00Z">
        <w:r w:rsidR="00FB6B42">
          <w:t xml:space="preserve">have </w:t>
        </w:r>
      </w:ins>
      <w:ins w:id="114" w:author="Björn Jörges" w:date="2022-02-14T23:01:00Z">
        <w:r>
          <w:t xml:space="preserve">used stimuli where </w:t>
        </w:r>
      </w:ins>
      <w:ins w:id="115" w:author="Björn Jörges" w:date="2022-02-14T23:08:00Z">
        <w:r w:rsidR="00681315">
          <w:t xml:space="preserve">only some cues indicated that the observer </w:t>
        </w:r>
      </w:ins>
      <w:ins w:id="116" w:author="Laurence Roy Harris" w:date="2022-03-20T00:29:00Z">
        <w:r w:rsidR="002750CE">
          <w:t xml:space="preserve">was </w:t>
        </w:r>
      </w:ins>
      <w:ins w:id="117" w:author="Björn Jörges" w:date="2022-02-14T23:08:00Z">
        <w:r w:rsidR="00681315">
          <w:t>moving (usually visual and/or vestibular cues), while efferent c</w:t>
        </w:r>
      </w:ins>
      <w:ins w:id="118" w:author="Björn Jörges" w:date="2022-02-14T23:09:00Z">
        <w:r w:rsidR="00681315">
          <w:t xml:space="preserve">opy cues indicated that their bodies were at rest. If </w:t>
        </w:r>
      </w:ins>
      <w:ins w:id="119" w:author="Björn Jörges" w:date="2022-02-17T16:45:00Z">
        <w:r w:rsidR="00640B79">
          <w:t xml:space="preserve">all </w:t>
        </w:r>
      </w:ins>
      <w:ins w:id="120" w:author="Björn Jörges" w:date="2022-02-14T23:09:00Z">
        <w:r w:rsidR="00681315">
          <w:t xml:space="preserve">self-motion cues are </w:t>
        </w:r>
      </w:ins>
      <w:ins w:id="121" w:author="Björn Jörges" w:date="2022-02-17T16:36:00Z">
        <w:r w:rsidR="007621EF">
          <w:t xml:space="preserve">integrated </w:t>
        </w:r>
        <w:del w:id="122" w:author="Laurence Roy Harris" w:date="2022-03-20T00:30:00Z">
          <w:r w:rsidR="007621EF" w:rsidDel="002750CE">
            <w:delText>by</w:delText>
          </w:r>
        </w:del>
      </w:ins>
      <w:ins w:id="123" w:author="Laurence Roy Harris" w:date="2022-03-20T00:30:00Z">
        <w:r w:rsidR="002750CE">
          <w:t>after</w:t>
        </w:r>
      </w:ins>
      <w:ins w:id="124" w:author="Björn Jörges" w:date="2022-02-17T16:36:00Z">
        <w:r w:rsidR="007621EF">
          <w:t xml:space="preserve"> weighting them</w:t>
        </w:r>
      </w:ins>
      <w:ins w:id="125" w:author="Björn Jörges" w:date="2022-02-14T23:09:00Z">
        <w:r w:rsidR="00681315">
          <w:t xml:space="preserve"> </w:t>
        </w:r>
      </w:ins>
      <w:ins w:id="126" w:author="Björn Jörges" w:date="2022-02-17T16:45:00Z">
        <w:r w:rsidR="00640B79">
          <w:t xml:space="preserve">(e.g., </w:t>
        </w:r>
      </w:ins>
      <w:ins w:id="127" w:author="Björn Jörges" w:date="2022-02-14T23:09:00Z">
        <w:r w:rsidR="00681315">
          <w:t xml:space="preserve">according to their relative reliabilities </w:t>
        </w:r>
        <w:r w:rsidR="00681315" w:rsidRPr="00681315">
          <w:fldChar w:fldCharType="begin" w:fldLock="1"/>
        </w:r>
      </w:ins>
      <w:r w:rsidR="00E80E45">
        <w:instrText>ADDIN CSL_CITATION {"citationItems":[{"id":"ITEM-1","itemData":{"DOI":"10.1007/s00221-014-4136-1","ISSN":"14321106","abstract":"Passive movement through an environment is typically perceived by integrating information from different sensory signals, including visual and vestibular information. A wealth of previous research in the field of multisensory integration has shown that if different sensory signals are spatially or temporally discrepant, they may not combine in a statistically optimal fashion; however, this has not been well explored for visual–vestibular integration. Self-motion perception involves the integration of various movement parameters including displacement, velocity, acceleration and higher derivatives such as jerk. It is often assumed that the vestibular system is optimized for the processing of acceleration and higher derivatives, while the visual system is specialized to process position and velocity. In order to determine the interactions between different spatiotemporal properties for self-motion perception, in Experiment 1, we first asked whether the velocity profile of a visual trajectory affects discrimination performance in a heading task. Participants performed a two-interval forced choice heading task while stationary. They were asked to make heading discriminations while the visual stimulus moved at a constant velocity (C-Vis) or with a raised cosine velocity (R-Vis) motion profile. Experiment 2 was designed to assess how the visual and vestibular velocity profiles combined during the same heading task. In this case, participants were seated on a Stewart motion platform and motion information was presented via visual information alone, vestibular information alone or both cues combined. The combined condition consisted of congruent blocks (R-Vis/R-Vest) in which both visual and vestibular cues consisted of a raised cosine velocity profile and incongruent blocks (C-Vis/R-Vest) in which the visual motion profile consisted of a constant velocity motion, while the vestibular motion consisted of a raised cosine velocity profile. Results from both Experiments 1 and 2 demonstrated that visual heading estimates are indeed affected by the velocity profile of the movement trajectory, with lower thresholds observed for the R-Vis compared to the C-Vis. In Exp. 2 when visual–vestibular inputs were both present, they were combined in a statistically optimal fashion irrespective of the type of visual velocity profile, thus demonstrating robust integration of visual and vestibular cues. The study suggests that while the time course of the velocity did affect visu…","author":[{"dropping-particle":"","family":"Butler","given":"J S","non-dropping-particle":"","parse-names":false,"suffix":""},{"dropping-particle":"","family":"Campos","given":"J L","non-dropping-particle":"","parse-names":false,"suffix":""},{"dropping-particle":"","family":"Bülthoff","given":"H H","non-dropping-particle":"","parse-names":false,"suffix":""}],"container-title":"Experimental Brain Research","id":"ITEM-1","issue":"2","issued":{"date-parts":[["2014"]]},"page":"587-597","title":"Optimal visual–vestibular integration under conditions of conflicting intersensory motion profiles","type":"article-journal","volume":"233"},"uris":["http://www.mendeley.com/documents/?uuid=df75f010-4f59-4388-b6d1-b6cf6d84e4ab","http://www.mendeley.com/documents/?uuid=610a1392-d066-400a-ae18-9da06aeb5144"]},{"id":"ITEM-2","itemData":{"DOI":"10.1007/s00221-012-3048-1","ISSN":"00144819","PMID":"22411581","abstract":"When walking through space, both dynamic visual information (optic flow) and body-based information (proprioceptive and vestibular) jointly specify the magnitude of distance travelled. While recent evidence has demonstrated the extent to which each of these cues can be used independently, less is known about how they are integrated when simultaneously present. Many studies have shown that sensory information is integrated using a weighted linear sum, yet little is known about whether this holds true for the integration of visual and body-based cues for travelled distance perception. In this study using Virtual Reality technologies, participants first travelled a predefined distance and subsequently matched this distance by adjusting an egocentric, in-depth target. The visual stimulus consisted of a long hallway and was presented in stereo via a head-mounted display. Body-based cues were provided either by walking in a fully tracked free-walking space (Exp. 1) or by being passively moved in a wheelchair (Exp. 2). Travelled distances were provided either through optic flow alone, body-based cues alone or through both cues combined. In the combined condition, visually specified distances were either congruent (1.09) or incongruent (0.7 × or 1.4 ×) with distances specified by body-based cues. Responses reflect a consistent combined effect of both visual and body-based information, with an overall higher influence of body-based cues when walking and a higher influence of visual cues during passive movement. When comparing the results of Experiments 1 and 2, it is clear that both proprioceptive and vestibular cues contribute to travelled distance estimates during walking. These observed results were effectively described using a basic linear weighting model. © Springer-Verlag 2012.","author":[{"dropping-particle":"","family":"Campos","given":"Jennifer L.","non-dropping-particle":"","parse-names":false,"suffix":""},{"dropping-particle":"","family":"Butler","given":"John S.","non-dropping-particle":"","parse-names":false,"suffix":""},{"dropping-particle":"","family":"Bülthoff","given":"Heinrich H.","non-dropping-particle":"","parse-names":false,"suffix":""}],"container-title":"Experimental Brain Research","id":"ITEM-2","issue":"4","issued":{"date-parts":[["2012"]]},"page":"551-565","title":"Multisensory integration in the estimation of walked distances","type":"article-journal","volume":"218"},"uris":["http://www.mendeley.com/documents/?uuid=11cb372f-5d0b-439a-b017-6f9cb9b6e279","http://www.mendeley.com/documents/?uuid=2e4f82fd-5b5d-494c-9149-7fa23021758f"]},{"id":"ITEM-3","itemData":{"DOI":"10.1111/j.1460-9568.2010.07207.x","ISBN":"1460-9568 (Electronic)\\n0953-816X (Linking)","ISSN":"14609568","PMID":"20584175","abstract":"The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integration.","author":[{"dropping-particle":"","family":"Fetsch","given":"C R","non-dropping-particle":"","parse-names":false,"suffix":""},{"dropping-particle":"","family":"Deangelis","given":"G C","non-dropping-particle":"","parse-names":false,"suffix":""},{"dropping-particle":"","family":"Angelaki","given":"D E","non-dropping-particle":"","parse-names":false,"suffix":""}],"container-title":"European Journal of Neuroscience","id":"ITEM-3","issue":"10","issued":{"date-parts":[["2010"]]},"page":"1721-1729","title":"Visual-vestibular cue integration for heading perception: Applications of optimal cue integration theory","type":"article-journal","volume":"31"},"uris":["http://www.mendeley.com/documents/?uuid=eda31d31-c12b-4306-b74b-f52b344e4b03","http://www.mendeley.com/documents/?uuid=c995f446-bb04-4c12-9f9c-8d5f242fe120"]}],"mendeley":{"formattedCitation":"[21,28,29]","plainTextFormattedCitation":"[21,28,29]","previouslyFormattedCitation":"[21,28,29]"},"properties":{"noteIndex":0},"schema":"https://github.com/citation-style-language/schema/raw/master/csl-citation.json"}</w:instrText>
      </w:r>
      <w:ins w:id="128" w:author="Björn Jörges" w:date="2022-02-14T23:09:00Z">
        <w:r w:rsidR="00681315" w:rsidRPr="00681315">
          <w:fldChar w:fldCharType="separate"/>
        </w:r>
      </w:ins>
      <w:r w:rsidR="006A22FC" w:rsidRPr="006A22FC">
        <w:rPr>
          <w:noProof/>
        </w:rPr>
        <w:t>[21,28,29]</w:t>
      </w:r>
      <w:ins w:id="129" w:author="Björn Jörges" w:date="2022-02-14T23:09:00Z">
        <w:r w:rsidR="00681315" w:rsidRPr="00681315">
          <w:fldChar w:fldCharType="end"/>
        </w:r>
      </w:ins>
      <w:ins w:id="130" w:author="Björn Jörges" w:date="2022-02-17T16:45:00Z">
        <w:r w:rsidR="00640B79">
          <w:t>)</w:t>
        </w:r>
      </w:ins>
      <w:ins w:id="131" w:author="Björn Jörges" w:date="2022-02-14T23:09:00Z">
        <w:r w:rsidR="00681315">
          <w:t>, this would then lead to an under</w:t>
        </w:r>
      </w:ins>
      <w:ins w:id="132" w:author="Björn Jörges" w:date="2022-02-14T23:10:00Z">
        <w:r w:rsidR="00681315">
          <w:t xml:space="preserve">estimation of self-motion, which is consistent with the biases found in the studies cited </w:t>
        </w:r>
        <w:del w:id="133" w:author="Laurence Roy Harris" w:date="2022-03-20T00:30:00Z">
          <w:r w:rsidR="00681315" w:rsidDel="002750CE">
            <w:delText>before</w:delText>
          </w:r>
        </w:del>
      </w:ins>
      <w:ins w:id="134" w:author="Laurence Roy Harris" w:date="2022-03-20T00:30:00Z">
        <w:r w:rsidR="002750CE">
          <w:t>above</w:t>
        </w:r>
      </w:ins>
      <w:ins w:id="135" w:author="Björn Jörges" w:date="2022-02-14T23:10:00Z">
        <w:r w:rsidR="00681315">
          <w:t>.</w:t>
        </w:r>
      </w:ins>
      <w:ins w:id="136" w:author="Björn Jörges" w:date="2022-03-20T21:07:00Z">
        <w:r w:rsidR="00CA3100">
          <w:t xml:space="preserve"> Further, w</w:t>
        </w:r>
        <w:r w:rsidR="00CA3100" w:rsidRPr="00CA3100">
          <w:t xml:space="preserve">hile we did not find evidence for an effect of self-motion on precision in a recent study </w:t>
        </w:r>
        <w:r w:rsidR="00CA3100" w:rsidRPr="00CA3100">
          <w:fldChar w:fldCharType="begin" w:fldLock="1"/>
        </w:r>
      </w:ins>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ins w:id="137" w:author="Björn Jörges" w:date="2022-03-20T21:07:00Z">
        <w:r w:rsidR="00CA3100" w:rsidRPr="00CA3100">
          <w:fldChar w:fldCharType="separate"/>
        </w:r>
      </w:ins>
      <w:r w:rsidR="006A22FC" w:rsidRPr="006A22FC">
        <w:rPr>
          <w:noProof/>
        </w:rPr>
        <w:t>[30]</w:t>
      </w:r>
      <w:ins w:id="138" w:author="Björn Jörges" w:date="2022-03-20T21:07:00Z">
        <w:r w:rsidR="00CA3100" w:rsidRPr="00CA3100">
          <w:fldChar w:fldCharType="end"/>
        </w:r>
        <w:r w:rsidR="00CA3100" w:rsidRPr="00CA3100">
          <w:t>, we believe it is likely due to the fact that the effect was noisier than anticipated, resulting in a lack of statistical power.</w:t>
        </w:r>
      </w:ins>
    </w:p>
    <w:p w14:paraId="02106ED0" w14:textId="77777777" w:rsidR="00203050" w:rsidDel="00681315" w:rsidRDefault="00052818" w:rsidP="00777625">
      <w:pPr>
        <w:jc w:val="both"/>
        <w:rPr>
          <w:del w:id="139" w:author="Björn Jörges" w:date="2022-02-14T23:10:00Z"/>
        </w:rPr>
      </w:pPr>
      <w:del w:id="140" w:author="Björn Jörges" w:date="2022-02-14T23:10:00Z">
        <w:r w:rsidDel="00681315">
          <w:lastRenderedPageBreak/>
          <w:delText>S</w:delText>
        </w:r>
        <w:r w:rsidR="00203050" w:rsidDel="00681315">
          <w:delText xml:space="preserve">elf-motion perception </w:delText>
        </w:r>
        <w:r w:rsidDel="00681315">
          <w:delText>is</w:delText>
        </w:r>
        <w:r w:rsidR="00203050" w:rsidDel="00681315">
          <w:delText xml:space="preserve"> a multisensory process where visual, vestibular, proprioceptive, and other cues </w:delText>
        </w:r>
        <w:r w:rsidR="00203050" w:rsidDel="00681315">
          <w:fldChar w:fldCharType="begin" w:fldLock="1"/>
        </w:r>
        <w:r w:rsidR="009E6998" w:rsidRPr="00681315" w:rsidDel="00681315">
          <w:delInstrText>ADDIN CSL_CITATION {"citationItems":[{"id":"ITEM-1","itemData":{"DOI":"10.1037/0096-1523.31.2.339","ISSN":"00961523","abstract":"During self-motion, the world normally appears stationary. In part, this may be due to reductions in visual motion signals during self-motion. In 8 experiments, the authors used magnitude estimation to characterize changes in visual speed perception as a result of biomechanical self-motion alone (treadmill walking), physical translation alone (passive transport), and both biomechanical self-motion and physical translation together (walking). Their results show that each factor alone produces subtractive reductions in visual speed but that subtraction is greatest with both factors together, approximating the sum of the 2 separately. The similarity of results for biomechanical and passive self-motion support H. B. Barlow's (1990) inhibition theory of sensory correlation as a mechanism for implementing H. Wallach's (1987) compensation for self-motion.","author":[{"dropping-particle":"","family":"Durgin","given":"Frank H","non-dropping-particle":"","parse-names":false,"suffix":""},{"dropping-particle":"","family":"Gigone","given":"Krista","non-dropping-particle":"","parse-names":false,"suffix":""},{"dropping-particle":"","family":"Scott","given":"Rebecca","non-dropping-particle":"","parse-names":false,"suffix":""}],"container-title":"Journal of Experimental Psychology: Human Perception and Performance","id":"ITEM-1","issue":"2","issued":{"date-parts":[["2005"]]},"page":"339-353","title":"Perception of visual speed while moving","type":"article-journal","volume":"31"},"uris":["http://www.mendeley.com/documents/?uuid=11b17d4c-c179-41c0-8892-64a5902dfc15","http://www.mendeley.com/documents/?uuid=5d28b5b7-a664-4bac-bc72-489b28a763df"]},{"id":"ITEM-2","itemData":{"DOI":"10.1016/S0042-6989(00)00243-1","ISBN":"1416736581","ISSN":"00426989","PMID":"11163855","abstract":"We demonstrate that humans can use optic flow to estimate distance travelled when appropriate scaling information is provided. Eleven subjects were presented with visual targets in a virtual corridor. They were then provided with optic flow compatible with movement along the corridor and asked to indicate when they had reached the previously presented target position. Performance depended on the movement profile: for accelerations above 0.1 m/s2 performance was accurate. Slower optic-flow acceleration resulted in an overestimation of motion which was most pronounced for constant velocity motion when the overestimation reached 170%. The results are discussed in terms of the usual synergy between multiple sensory cues to motion and the factors that might contribute to such a pronounced miscalibration between optic flow and the resulting perception of motion. © 2001 Elsevier Science Ltd.","author":[{"dropping-particle":"","family":"Redlick","given":"Fara P.","non-dropping-particle":"","parse-names":false,"suffix":""},{"dropping-particle":"","family":"Jenkin","given":"Michael","non-dropping-particle":"","parse-names":false,"suffix":""},{"dropping-particle":"","family":"Harris","given":"Laurence R.","non-dropping-particle":"","parse-names":false,"suffix":""}],"container-title":"Vision Research","id":"ITEM-2","issue":"2","issued":{"date-parts":[["2001"]]},"page":"213-219","title":"Humans can use optic flow to estimate distance of travel","type":"article-journal","volume":"41"},"uris":["http://www.mendeley.com/documents/?uuid=d5291ab8-c0f9-4649-8713-54a637042fca"]},{"id":"ITEM-3","itemData":{"DOI":"10.1167/8.14.5","ISSN":"15347362","abstract":"Eye,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 T","non-dropping-particle":"","parse-names":false,"suffix":""},{"dropping-particle":"","family":"Harris","given":"L R","non-dropping-particle":"","parse-names":false,"suffix":""}],"container-title":"Journal of Vision","id":"ITEM-3","issue":"14","issued":{"date-parts":[["2008"]]},"title":"The influence of retinal and extra-retinal motion cues on perceived object motion during self-motion","type":"article-journal","volume":"8"},"uris":["http://www.mendeley.com/documents/?uuid=09e66e8c-2b17-3c22-9dae-b6a4a969c4b1","http://www.mendeley.com/documents/?uuid=bbfbb1c4-cd61-43ba-8cf9-da5d172a89e9"]},{"id":"ITEM-4","itemData":{"author":[{"dropping-particle":"","family":"Kapralos","given":"Bill","non-dropping-particle":"","parse-names":false,"suffix":""},{"dropping-particle":"","family":"Zikovitz","given":"Daniel","non-dropping-particle":"","parse-names":false,"suffix":""},{"dropping-particle":"","family":"Jenkin","given":"Michael R.","non-dropping-particle":"","parse-names":false,"suffix":""},{"dropping-particle":"","family":"Harris","given":"Laurence R.","non-dropping-particle":"","parse-names":false,"suffix":""}],"id":"ITEM-4","issued":{"date-parts":[["2004","5","1"]]},"publisher":"Audio Engineering Society","title":"Auditory Cues in the Perception of Self Motion","type":"article"},"uris":["http://www.mendeley.com/documents/?uuid=d73ef8da-e688-3263-a53d-c858fdfe5d3a","http://www.mendeley.com/documents/?uuid=5de7a21c-4bbf-4e55-bcaa-81ee9f4aa01b"]},{"id":"ITEM-5","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Research","id":"ITEM-5","issued":{"date-parts":[["2017"]]},"page":"12-17","title":"Velocity perception in a moving observer","type":"article-journal","volume":"138"},"uris":["http://www.mendeley.com/documents/?uuid=05caccfa-22f1-4148-8183-9fdb03fad8c0"]},{"id":"ITEM-6","itemData":{"DOI":"10.1371/journal.pone.0040264","ISSN":"19326203","abstract":"Simultaneous object motion and self-motion give rise to complex patterns of retinal image motion. In order to estimate object motion accurately, the brain must parse this complex retinal motion into self-motion and object motion components. Although this computational problem can be solved, in principle, through purely visual mechanisms, extra-retinal information that arises from the vestibular system during self-motion may also play an important role. Here we investigate whether combining vestibular and visual self-motion information improves the precision of object motion estimates. Subjects were asked to discriminate the direction of object motion in the presence of simultaneous self-motion, depicted either by visual cues alone (i.e. optic flow) or by combined visual/vestibular stimuli. We report a small but significant improvement in object motion discrimination thresholds with the addition of vestibular cues. This improvement was greatest for eccentric heading directions and negligible for forward movement, a finding that could reflect increased relative reliability of vestibular versus visual cues for eccentric heading directions. Overall, these results are consistent with the hypothesis that vestibular inputs can help parse retinal image motion into self-motion and object motion components.","author":[{"dropping-particle":"","family":"MacNeilage","given":"Paul R.","non-dropping-particle":"","parse-names":false,"suffix":""},{"dropping-particle":"","family":"Zhang","given":"Zhou","non-dropping-particle":"","parse-names":false,"suffix":""},{"dropping-particle":"","family":"DeAngelis","given":"Gregory C.","non-dropping-particle":"","parse-names":false,"suffix":""},{"dropping-particle":"","family":"Angelaki","given":"Dora E","non-dropping-particle":"","parse-names":false,"suffix":""}],"container-title":"PLoS ONE","id":"ITEM-6","issue":"7","issued":{"date-parts":[["2012"]]},"title":"Vestibular facilitation of optic flow parsing","type":"article-journal","volume":"7"},"uris":["http://www.mendeley.com/documents/?uuid=9cd8b758-f93f-4ed0-9f12-20ff0bc688be"]}],"mendeley":{"formattedCitation":"[21,22,24–27]","plainTextFormattedCitation":"[21,22,24–27]","previouslyFormattedCitation":"[18–23]"},"properties":{"noteIndex":0},"schema":"https://github.com/citation-style-language/schema/raw/master/csl-citation.json"}</w:delInstrText>
        </w:r>
        <w:r w:rsidR="00203050" w:rsidDel="00681315">
          <w:fldChar w:fldCharType="separate"/>
        </w:r>
        <w:r w:rsidR="009E6998" w:rsidRPr="00681315" w:rsidDel="00681315">
          <w:rPr>
            <w:noProof/>
          </w:rPr>
          <w:delText>[21,22,24–27]</w:delText>
        </w:r>
        <w:r w:rsidR="00203050" w:rsidDel="00681315">
          <w:fldChar w:fldCharType="end"/>
        </w:r>
        <w:r w:rsidR="00203050" w:rsidDel="00681315">
          <w:delText xml:space="preserve"> are integrated according </w:delText>
        </w:r>
        <w:r w:rsidR="00D444DC" w:rsidDel="00681315">
          <w:delText xml:space="preserve">primarily </w:delText>
        </w:r>
        <w:r w:rsidR="00203050" w:rsidDel="00681315">
          <w:delText>to their relative reliabilities</w:delText>
        </w:r>
      </w:del>
      <w:del w:id="141" w:author="Björn Jörges" w:date="2022-02-14T23:09:00Z">
        <w:r w:rsidR="00203050" w:rsidDel="00681315">
          <w:delText xml:space="preserve"> </w:delText>
        </w:r>
        <w:r w:rsidR="00203050" w:rsidDel="00681315">
          <w:fldChar w:fldCharType="begin" w:fldLock="1"/>
        </w:r>
        <w:r w:rsidR="009E6998" w:rsidRPr="00681315" w:rsidDel="00681315">
          <w:delInstrText>ADDIN CSL_CITATION {"citationItems":[{"id":"ITEM-1","itemData":{"DOI":"10.1007/s00221-014-4136-1","ISSN":"14321106","abstract":"Passive movement through an environment is typically perceived by integrating information from different sensory signals, including visual and vestibular information. A wealth of previous research in the field of multisensory integration has shown that if different sensory signals are spatially or temporally discrepant, they may not combine in a statistically optimal fashion; however, this has not been well explored for visual–vestibular integration. Self-motion perception involves the integration of various movement parameters including displacement, velocity, acceleration and higher derivatives such as jerk. It is often assumed that the vestibular system is optimized for the processing of acceleration and higher derivatives, while the visual system is specialized to process position and velocity. In order to determine the interactions between different spatiotemporal properties for self-motion perception, in Experiment 1, we first asked whether the velocity profile of a visual trajectory affects discrimination performance in a heading task. Participants performed a two-interval forced choice heading task while stationary. They were asked to make heading discriminations while the visual stimulus moved at a constant velocity (C-Vis) or with a raised cosine velocity (R-Vis) motion profile. Experiment 2 was designed to assess how the visual and vestibular velocity profiles combined during the same heading task. In this case, participants were seated on a Stewart motion platform and motion information was presented via visual information alone, vestibular information alone or both cues combined. The combined condition consisted of congruent blocks (R-Vis/R-Vest) in which both visual and vestibular cues consisted of a raised cosine velocity profile and incongruent blocks (C-Vis/R-Vest) in which the visual motion profile consisted of a constant velocity motion, while the vestibular motion consisted of a raised cosine velocity profile. Results from both Experiments 1 and 2 demonstrated that visual heading estimates are indeed affected by the velocity profile of the movement trajectory, with lower thresholds observed for the R-Vis compared to the C-Vis. In Exp. 2 when visual–vestibular inputs were both present, they were combined in a statistically optimal fashion irrespective of the type of visual velocity profile, thus demonstrating robust integration of visual and vestibular cues. The study suggests that while the time course of the velocity did affect visu…","author":[{"dropping-particle":"","family":"Butler","given":"J S","non-dropping-particle":"","parse-names":false,"suffix":""},{"dropping-particle":"","family":"Campos","given":"J L","non-dropping-particle":"","parse-names":false,"suffix":""},{"dropping-particle":"","family":"Bülthoff","given":"H H","non-dropping-particle":"","parse-names":false,"suffix":""}],"container-title":"Experimental Brain Research","id":"ITEM-1","issue":"2","issued":{"date-parts":[["2014"]]},"page":"587-597","title":"Optimal visual–vestibular integration under conditions of conflicting intersensory motion profiles","type":"article-journal","volume":"233"},"uris":["http://www.mendeley.com/documents/?uuid=df75f010-4f59-4388-b6d1-b6cf6d84e4ab","http://www.mendeley.com/documents/?uuid=610a1392-d066-400a-ae18-9da06aeb5144"]},{"id":"ITEM-2","itemData":{"DOI":"10.1007/s00221-012-3048-1","ISSN":"00144819","PMID":"22411581","abstract":"When walking through space, both dynamic visual information (optic flow) and body-based information (proprioceptive and vestibular) jointly specify the magnitude of distance travelled. While recent evidence has demonstrated the extent to which each of these cues can be used independently, less is known about how they are integrated when simultaneously present. Many studies have shown that sensory information is integrated using a weighted linear sum, yet little is known about whether this holds true for the integration of visual and body-based cues for travelled distance perception. In this study using Virtual Reality technologies, participants first travelled a predefined distance and subsequently matched this distance by adjusting an egocentric, in-depth target. The visual stimulus consisted of a long hallway and was presented in stereo via a head-mounted display. Body-based cues were provided either by walking in a fully tracked free-walking space (Exp. 1) or by being passively moved in a wheelchair (Exp. 2). Travelled distances were provided either through optic flow alone, body-based cues alone or through both cues combined. In the combined condition, visually specified distances were either congruent (1.09) or incongruent (0.7 × or 1.4 ×) with distances specified by body-based cues. Responses reflect a consistent combined effect of both visual and body-based information, with an overall higher influence of body-based cues when walking and a higher influence of visual cues during passive movement. When comparing the results of Experiments 1 and 2, it is clear that both proprioceptive and vestibular cues contribute to travelled distance estimates during walking. These observed results were effectively described using a basic linear weighting model. © Springer-Verlag 2012.","author":[{"dropping-particle":"","family":"Campos","given":"Jennifer L.","non-dropping-particle":"","parse-names":false,"suffix":""},{"dropping-particle":"","family":"Butler","given":"John S.","non-dropping-particle":"","parse-names":false,"suffix":""},{"dropping-particle":"","family":"Bülthoff","given":"Heinrich H.","non-dropping-particle":"","parse-names":false,"suffix":""}],"container-title":"Experimental Brain Research","id":"ITEM-2","issue":"4","issued":{"date-parts":[["2012"]]},"page":"551-565","title":"Multisensory integration in the estimation of walked distances","type":"article-journal","volume":"218"},"uris":["http://www.mendeley.com/documents/?uuid=11cb372f-5d0b-439a-b017-6f9cb9b6e279","http://www.mendeley.com/documents/?uuid=2e4f82fd-5b5d-494c-9149-7fa23021758f"]},{"id":"ITEM-3","itemData":{"DOI":"10.1111/j.1460-9568.2010.07207.x","ISBN":"1460-9568 (Electronic)\\n0953-816X (Linking)","ISSN":"14609568","PMID":"20584175","abstract":"The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integration.","author":[{"dropping-particle":"","family":"Fetsch","given":"C R","non-dropping-particle":"","parse-names":false,"suffix":""},{"dropping-particle":"","family":"Deangelis","given":"G C","non-dropping-particle":"","parse-names":false,"suffix":""},{"dropping-particle":"","family":"Angelaki","given":"D E","non-dropping-particle":"","parse-names":false,"suffix":""}],"container-title":"European Journal of Neuroscience","id":"ITEM-3","issue":"10","issued":{"date-parts":[["2010"]]},"page":"1721-1729","title":"Visual-vestibular cue integration for heading perception: Applications of optimal cue integration theory","type":"article-journal","volume":"31"},"uris":["http://www.mendeley.com/documents/?uuid=eda31d31-c12b-4306-b74b-f52b344e4b03","http://www.mendeley.com/documents/?uuid=c995f446-bb04-4c12-9f9c-8d5f242fe120"]}],"mendeley":{"formattedCitation":"[16,28,29]","plainTextFormattedCitation":"[16,28,29]","previouslyFormattedCitation":"[16,24,25]"},"properties":{"noteIndex":0},"schema":"https://github.com/citation-style-language/schema/raw/master/csl-citation.json"}</w:delInstrText>
        </w:r>
        <w:r w:rsidR="00203050" w:rsidDel="00681315">
          <w:fldChar w:fldCharType="separate"/>
        </w:r>
        <w:r w:rsidR="009E6998" w:rsidRPr="00681315" w:rsidDel="00681315">
          <w:rPr>
            <w:noProof/>
          </w:rPr>
          <w:delText>[16,28,29]</w:delText>
        </w:r>
        <w:r w:rsidR="00203050" w:rsidDel="00681315">
          <w:fldChar w:fldCharType="end"/>
        </w:r>
      </w:del>
      <w:del w:id="142" w:author="Björn Jörges" w:date="2022-02-14T23:10:00Z">
        <w:r w:rsidR="00203050" w:rsidDel="00681315">
          <w:delText>.</w:delText>
        </w:r>
        <w:r w:rsidR="008859C7" w:rsidDel="00681315">
          <w:delText xml:space="preserve"> In the case of visually simulated, passively experienced self-motion</w:delText>
        </w:r>
        <w:r w:rsidR="00202F46" w:rsidDel="00681315">
          <w:delText xml:space="preserve">, </w:delText>
        </w:r>
        <w:r w:rsidR="008859C7" w:rsidDel="00681315">
          <w:delText xml:space="preserve">as for example in </w:delText>
        </w:r>
        <w:r w:rsidR="00202F46" w:rsidDel="00681315">
          <w:delText>many virtual reality (</w:delText>
        </w:r>
        <w:r w:rsidR="008859C7" w:rsidDel="00681315">
          <w:delText>VR</w:delText>
        </w:r>
        <w:r w:rsidR="00202F46" w:rsidDel="00681315">
          <w:delText>)</w:delText>
        </w:r>
        <w:r w:rsidR="008859C7" w:rsidDel="00681315">
          <w:delText xml:space="preserve"> applications</w:delText>
        </w:r>
        <w:r w:rsidR="00202F46" w:rsidDel="00681315">
          <w:delText>,</w:delText>
        </w:r>
        <w:r w:rsidR="008859C7" w:rsidDel="00681315">
          <w:delText xml:space="preserve"> </w:delText>
        </w:r>
        <w:r w:rsidR="0031373F" w:rsidDel="00681315">
          <w:delText>vestibular and proprioceptive cues</w:delText>
        </w:r>
        <w:r w:rsidR="008859C7" w:rsidDel="00681315">
          <w:delText xml:space="preserve"> signal that the body is at rest, while the visual optic flow cues </w:delText>
        </w:r>
        <w:r w:rsidR="00202F46" w:rsidDel="00681315">
          <w:delText xml:space="preserve">simultaneously </w:delText>
        </w:r>
        <w:r w:rsidR="008859C7" w:rsidDel="00681315">
          <w:delText>indicate self-motion.</w:delText>
        </w:r>
        <w:r w:rsidR="0088392D" w:rsidDel="00681315">
          <w:delText xml:space="preserve"> Under the causal inference framework</w:delText>
        </w:r>
        <w:r w:rsidR="00435890" w:rsidDel="00681315">
          <w:delText xml:space="preserve"> </w:delText>
        </w:r>
        <w:r w:rsidR="00435890" w:rsidDel="00681315">
          <w:fldChar w:fldCharType="begin" w:fldLock="1"/>
        </w:r>
        <w:r w:rsidR="009E6998" w:rsidDel="00681315">
          <w:delInstrText>ADDIN CSL_CITATION {"citationItems":[{"id":"ITEM-1","itemData":{"DOI":"10.1016/j.tics.2021.09.004","ISSN":"1879307X","abstract":"Perception requires the brain to infer whether signals arise from common causes and should hence be integrated or else be treated independently. Rideaux et al. show that a feedforward network can perform causal inference in visuovestibular motion estimation by reading out activity from neurons tuned to congruent and opposite directions.","author":[{"dropping-particle":"","family":"Noppeney","given":"Uta","non-dropping-particle":"","parse-names":false,"suffix":""}],"container-title":"Trends in Cognitive Sciences","id":"ITEM-1","issued":{"date-parts":[["2021"]]},"page":"1-2","publisher":"Elsevier Ltd","title":"Solving the causal inference problem","type":"article-journal"},"uris":["http://www.mendeley.com/documents/?uuid=21f90c60-8869-4a79-895a-aa005cffaa47"]},{"id":"ITEM-2","itemData":{"DOI":"10.1371/journal.pone.0000943","ISSN":"19326203","PMID":"17895984","abstract":"Perceptual events derive their significance to an animal from their meaning about the world, that is from the information they carry about their causes. The brain should thus be able to efficiently infer the causes underlying our sensory events. Here we use multisensory cue combination to study causal inference in perception. We formulate an ideal-observer model that infers whether two sensory cues originate from the same location and that also estimates their location(s). This model accurately predicts the nonlinear integration of cues by human subjects in two auditory-visual localization tasks. The results show that indeed humans can efficiently infer the causal structure as well as the location of causes. By combining insights from the study of causal inference with the ideal-observer approach to sensory cue combination, we show that the capacity to infer causal structure is not limited to conscious, high-level cognition; it is also performed continually and effortlessly in perception. © 2007 Körding et al.","author":[{"dropping-particle":"","family":"Körding","given":"Konrad P.","non-dropping-particle":"","parse-names":false,"suffix":""},{"dropping-particle":"","family":"Beierholm","given":"Ulrik","non-dropping-particle":"","parse-names":false,"suffix":""},{"dropping-particle":"","family":"Ma","given":"Wei Ji","non-dropping-particle":"","parse-names":false,"suffix":""},{"dropping-particle":"","family":"Quartz","given":"Steven","non-dropping-particle":"","parse-names":false,"suffix":""},{"dropping-particle":"","family":"Tenenbaum","given":"Joshua B.","non-dropping-particle":"","parse-names":false,"suffix":""},{"dropping-particle":"","family":"Shams","given":"Ladan","non-dropping-particle":"","parse-names":false,"suffix":""}],"container-title":"PLoS ONE","id":"ITEM-2","issue":"9","issued":{"date-parts":[["2007"]]},"title":"Causal inference in multisensory perception","type":"article-journal","volume":"2"},"uris":["http://www.mendeley.com/documents/?uuid=3f628f99-e868-4429-9694-2ba983753ffa"]}],"mendeley":{"formattedCitation":"[30,31]","plainTextFormattedCitation":"[30,31]","previouslyFormattedCitation":"[26,27]"},"properties":{"noteIndex":0},"schema":"https://github.com/citation-style-language/schema/raw/master/csl-citation.json"}</w:delInstrText>
        </w:r>
        <w:r w:rsidR="00435890" w:rsidDel="00681315">
          <w:fldChar w:fldCharType="separate"/>
        </w:r>
        <w:r w:rsidR="009E6998" w:rsidRPr="009E6998" w:rsidDel="00681315">
          <w:rPr>
            <w:noProof/>
          </w:rPr>
          <w:delText>[30,31]</w:delText>
        </w:r>
        <w:r w:rsidR="00435890" w:rsidDel="00681315">
          <w:fldChar w:fldCharType="end"/>
        </w:r>
        <w:r w:rsidR="0088392D" w:rsidDel="00681315">
          <w:delText>, the perceptual s</w:delText>
        </w:r>
        <w:r w:rsidR="0088392D" w:rsidRPr="00BF5E35" w:rsidDel="00681315">
          <w:delText>ys</w:delText>
        </w:r>
        <w:r w:rsidR="0088392D" w:rsidDel="00681315">
          <w:delText>tem computes</w:delText>
        </w:r>
        <w:r w:rsidR="00EF7427" w:rsidDel="00681315">
          <w:delText xml:space="preserve"> two self-motion estimat</w:delText>
        </w:r>
        <w:r w:rsidR="003C76F0" w:rsidDel="00681315">
          <w:delText>es</w:delText>
        </w:r>
        <w:r w:rsidR="00EF7427" w:rsidDel="00681315">
          <w:delText>: one is</w:delText>
        </w:r>
        <w:r w:rsidR="0088392D" w:rsidDel="00681315">
          <w:delText xml:space="preserve"> the self-motion estimate under the assumption of fusion, that is, assuming that</w:delText>
        </w:r>
        <w:r w:rsidR="004E3DE9" w:rsidDel="00681315">
          <w:delText xml:space="preserve"> all stimulation is caused by the same source, and the</w:delText>
        </w:r>
        <w:r w:rsidR="00EF7427" w:rsidDel="00681315">
          <w:delText xml:space="preserve"> other is the</w:delText>
        </w:r>
        <w:r w:rsidR="004E3DE9" w:rsidDel="00681315">
          <w:delText xml:space="preserve"> self-motion estimate under the assumption of segregation, that is, assuming that there are two different causes for the stimulation. These estimates are then integrated by weighting </w:delText>
        </w:r>
        <w:r w:rsidR="00A67268" w:rsidDel="00681315">
          <w:delText xml:space="preserve">them </w:delText>
        </w:r>
        <w:r w:rsidR="004E3DE9" w:rsidDel="00681315">
          <w:delText>according to the relative posterior probabilities of the fusion and the segregation scenario</w:delText>
        </w:r>
        <w:r w:rsidR="00F22B55" w:rsidDel="00681315">
          <w:delText>s</w:delText>
        </w:r>
        <w:r w:rsidR="004E3DE9" w:rsidDel="00681315">
          <w:delText>.</w:delText>
        </w:r>
        <w:r w:rsidR="00F22B55" w:rsidDel="00681315">
          <w:delText xml:space="preserve"> Therefore, when the observer is physically still while optic flow indicates self-motion and </w:delText>
        </w:r>
        <w:r w:rsidR="00AA65D7" w:rsidDel="00681315">
          <w:delText>vestibular and visual cues</w:delText>
        </w:r>
        <w:r w:rsidR="00F22B55" w:rsidDel="00681315">
          <w:delText xml:space="preserve"> are successfully segregated, the fusion scenario still influences the global self-motion estimate, albeit to a small extent</w:delText>
        </w:r>
        <w:r w:rsidR="00AA65D7" w:rsidDel="00681315">
          <w:delText>,</w:delText>
        </w:r>
        <w:r w:rsidR="00F22B55" w:rsidDel="00681315">
          <w:delText xml:space="preserve"> leading to an underestimation of self-motion.</w:delText>
        </w:r>
        <w:r w:rsidR="00255635" w:rsidDel="00681315">
          <w:delText xml:space="preserve"> Please note that the Causal Inference framework is only one of several candidate theories for multisensory integration, and do not have any commitment to this theory over some others.</w:delText>
        </w:r>
        <w:r w:rsidR="008859C7" w:rsidDel="00681315">
          <w:delText xml:space="preserve"> This</w:delText>
        </w:r>
        <w:r w:rsidR="00AA65D7" w:rsidDel="00681315">
          <w:delText xml:space="preserve"> bias in perceived self-motion</w:delText>
        </w:r>
        <w:r w:rsidR="008859C7" w:rsidDel="00681315">
          <w:delText xml:space="preserve"> in turn should lead to biases in the perception of object motion during self-motion. And in fact, biases consistent with this reasoning have been found in numerous studies for different types of motion</w:delText>
        </w:r>
      </w:del>
      <w:del w:id="143" w:author="Björn Jörges" w:date="2022-02-14T22:58:00Z">
        <w:r w:rsidR="008859C7" w:rsidDel="009E6998">
          <w:delText xml:space="preserve"> </w:delText>
        </w:r>
        <w:r w:rsidR="008859C7" w:rsidDel="009E6998">
          <w:fldChar w:fldCharType="begin" w:fldLock="1"/>
        </w:r>
        <w:r w:rsidR="009E6998" w:rsidRPr="009E6998" w:rsidDel="009E6998">
          <w:delInstrText>ADDIN CSL_CITATION {"citationItems":[{"id":"ITEM-1","itemData":{"DOI":"10.1167/18.13.9","ISSN":"15347362","abstract":"To estimate object speed with respect to the self, retinal signals must be summed with extraretinal signals that encode the speed of eye and head movement. Prior work has shown that differences in perceptual estimates of object speed based on retinal and oculomotor signals lead to biased percepts such as the Aubert-Fleischl phenomenon (AF), in which moving targets appear slower when pursued. During wholebody movement, additional extraretinal signals, such as those from the vestibular system, may be used to transform object speed estimates from a head-centered to a world-centered reference frame. Here we demonstrate that whole-body pursuit in the form of passive yaw rotation, which stimulates the semicircular canals of the vestibular system, leads to a slowing of perceived object speed similar to the classic oculomotor AF. We find that the magnitude of the vestibular and oculomotor AF is comparable across a range of speeds, despite the different types of input signal involved. This covariation might hint at a common modality-independent mechanism underlying the AF in both cases.","author":[{"dropping-particle":"","family":"Garzorz","given":"Isabelle T.","non-dropping-particle":"","parse-names":false,"suffix":""},{"dropping-particle":"","family":"Freeman","given":"Tom C.A.","non-dropping-particle":"","parse-names":false,"suffix":""},{"dropping-particle":"","family":"Ernst","given":"Marc O.","non-dropping-particle":"","parse-names":false,"suffix":""},{"dropping-particle":"","family":"MacNeilage","given":"Paul R.","non-dropping-particle":"","parse-names":false,"suffix":""}],"container-title":"Journal of Vision","id":"ITEM-1","issue":"13","issued":{"date-parts":[["2018"]]},"page":"1-9","title":"Insufficient compensation for self-motion during perception of object speed: The vestibular Aubert-Fleischl phenomenon","type":"article-journal","volume":"18"},"uris":["http://www.mendeley.com/documents/?uuid=b4ae205d-a232-46e2-8f58-a1d37d8ca654"]},{"id":"ITEM-2","itemData":{"DOI":"10.1016/0166-4328(95)80003-4","ISSN":"01664328","PMID":"8561904","abstract":"To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Research","id":"ITEM-2","issue":"2","issued":{"date-parts":[["1995"]]},"page":"133-144","title":"Processing of visual motion direction in the fronto-parallel plane in the stationary or moving observer","type":"article-journal","volume":"70"},"uris":["http://www.mendeley.com/documents/?uuid=c20c16f5-d4a1-3a50-9937-d3d625cd998d"]},{"id":"ITEM-3","itemData":{"DOI":"10.1016/j.visres.2003.09.001","ISSN":"00426989","abstract":"Self-motion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Research","id":"ITEM-3","issue":"2","issued":{"date-parts":[["2004"]]},"page":"179-195","title":"Long range interactions between object-motion and self-motion in the perception of movement in depth","type":"article-journal","volume":"44"},"uris":["http://www.mendeley.com/documents/?uuid=04545aea-3f08-490b-ba7d-dd20a9356178"]},{"id":"ITEM-4","itemData":{"DOI":"10.1152/jn.00217.2017","ISSN":"15221598","PMID":"28515287","abstract":"In our natural environment, we interact with moving objects that are surrounded by richly textured, dynamic visual contexts. Yet most laboratory studies on vision and movement show visual objects in front of uniform gray backgrounds. Context effects on eye movements have been widely studied, but it is less well known how visual contexts affect hand movements. Here we ask whether eye and hand movements integrate motion signals from target and context similarly or differently, and whether context effects on eye and hand change over time. We developed a track-intercept task requiring participants to track the initial launch of a moving object (“ball”) with smooth pursuit eye movements. The ball disappeared after a brief presentation, and participants had to intercept it in a designated “hit zone.” In two experiments (n = 18 human observers each), the ball was shown in front of a uniform or a textured background that either was stationary or moved along with the target. Eye and hand movement latencies and speeds were similarly affected by the visual context, but eye and hand interception (eye position at time of interception, and hand interception timing error) did not differ significantly between context conditions. Eye and hand interception timing errors were strongly correlated on a trial-by-trial basis across all context conditions, highlighting the close relation between these responses in manual interception tasks. Our results indicate that visual contexts similarly affect eye and hand movements but that these effects may be short-lasting, affecting movement trajectories more than movement end points.","author":[{"dropping-particle":"","family":"Kreyenmeier","given":"Philipp","non-dropping-particle":"","parse-names":false,"suffix":""},{"dropping-particle":"","family":"Fooken","given":"Jolande","non-dropping-particle":"","parse-names":false,"suffix":""},{"dropping-particle":"","family":"Spering","given":"Miriam","non-dropping-particle":"","parse-names":false,"suffix":""}],"container-title":"Journal of Neurophysiology","id":"ITEM-4","issue":"1","issued":{"date-parts":[["2017"]]},"page":"404-415","publisher":"American Physiological Society","title":"Context effects on smooth pursuit and manual interception of a disappearing target","type":"article-journal","volume":"118"},"uris":["http://www.mendeley.com/documents/?uuid=6c77a618-f379-414d-b796-647acd680155","http://www.mendeley.com/documents/?uuid=fbff0d9c-e2cb-3912-bda6-f7a446323971","http://www.mendeley.com/documents/?uuid=c5fbd31d-b73d-44ec-a593-0710214101a5"]},{"id":"ITEM-5","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 T","non-dropping-particle":"","parse-names":false,"suffix":""},{"dropping-particle":"","family":"Harris","given":"L R","non-dropping-particle":"","parse-names":false,"suffix":""}],"container-title":"Journal of Vision","id":"ITEM-5","issue":"14","issued":{"date-parts":[["2008"]]},"title":"The influence of retinal and extra-retinal motion cues on perceived object motion during self-motion","type":"article-journal","volume":"8"},"uris":["http://www.mendeley.com/documents/?uuid=bbfbb1c4-cd61-43ba-8cf9-da5d172a89e9","http://www.mendeley.com/documents/?uuid=09e66e8c-2b17-3c22-9dae-b6a4a969c4b1"]},{"id":"ITEM-6","itemData":{"DOI":"10.1016/j.visres.2017.06.001","ISSN":"18785646","PMID":"28687325","abstract":"Previous research has shown that when a moving stimulus is presented to a moving observer, the perceived speed of the stimulus is affected by vestibular self-motion signals (Hogendoorn, Verstraten, MacDougall, &amp; Alais, 2017. Vision Research 130, 22–30.). This interaction was interpreted as a weighted sum of visual and vestibular motion signals. This interpretation also predicts effects of vestibular self-motion signals on perceived speed. Here, we test this prediction in two experiments. In Experiment 1, moving observers carried out a visual speed discrimination task in order to establish points of subjective equality (PSE) between stimuli presented in the same or opposite direction of self-motion. We observed robust effects of self-motion on perceived speed, with self-motion in the same direction as visual motion resulting in increases in perceived speed and vice versa. These effects were well- described by a limited-width integration window. In Experiment 2, the same observers carried out another speed discrimination task in order to establish discrimination thresholds. According to the Weber-Fechner law, these thresholds are expected to increase or decrease along with perceived speed. However, no effect of self-motion on discrimination thresholds was observed. This pattern of results suggests a limit on speed discrimination performance early in the visual system, with visuo-vestibular integration in later downstream areas. These results are consistent with previous work on heading perception.","author":[{"dropping-particle":"","family":"Hogendoorn","given":"Hinze","non-dropping-particle":"","parse-names":false,"suffix":""},{"dropping-particle":"","family":"Alais","given":"David","non-dropping-particle":"","parse-names":false,"suffix":""},{"dropping-particle":"","family":"MacDougall","given":"Hamish","non-dropping-particle":"","parse-names":false,"suffix":""},{"dropping-particle":"","family":"Verstraten","given":"Frans A.J.","non-dropping-particle":"","parse-names":false,"suffix":""}],"container-title":"Vision Research","id":"ITEM-6","issued":{"date-parts":[["2017"]]},"page":"12-17","title":"Velocity perception in a moving observer","type":"article-journal","volume":"138"},"uris":["http://www.mendeley.com/documents/?uuid=05caccfa-22f1-4148-8183-9fdb03fad8c0"]},{"id":"ITEM-7","itemData":{"DOI":"10.1177/2041669517708206","ISSN":"20416695","abstract":"© The Author(s) 2017. How do we perceive object motion during self-motion using visual information alone? Previous studies have reported that the visual system can use optic flow to identify and globally subtract the retinal motion component resulting from self-motion to recover scene-relative object motion, a process called flow parsing. In this article, we developed a retinal motion nulling method to directly measure and quantify the magnitude of flow parsing (i.e., flow parsing gain) in various scenarios to examine the accuracy and tuning of flow parsing for the visual perception of object motion during self-motion. We found that flow parsing gains were below unity for all displays in all experiments; and that increasing self-motion and object motion speed did not alter flow parsing gain. We conclude that visual information alone is not sufficient for the accurate perception of scene-relative motion during self-motion. Although flow parsing performs global subtraction, its accuracy also depends on local motion information in the retinal vicinity of the moving object. Furthermore, the flow parsing gain was constant across common self-motion or object motion speeds. These results can be used to inform and validate computational models of flow parsing.","author":[{"dropping-particle":"","family":"Niehorster","given":"Diederick C","non-dropping-particle":"","parse-names":false,"suffix":""},{"dropping-particle":"","family":"Li","given":"Li","non-dropping-particle":"","parse-names":false,"suffix":""}],"container-title":"i-Perception","id":"ITEM-7","issue":"3","issued":{"date-parts":[["2017"]]},"page":"1-18","title":"Accuracy and tuning of flow parsing for visual perception of object motion during self-motion","type":"article-journal","volume":"8"},"uris":["http://www.mendeley.com/documents/?uuid=9f19ffc4-d876-4a42-823d-b7062ac4653e"]}],"mendeley":{"formattedCitation":"[9,20,22,28–31]","plainTextFormattedCitation":"[9,20,22,28–31]","previouslyFormattedCitation":"[9,20,22,28–30]"},"properties":{"noteIndex":0},"schema":"https://github.com/citation-style-language/schema/raw/master/csl-citation.json"}</w:delInstrText>
        </w:r>
        <w:r w:rsidR="008859C7" w:rsidDel="009E6998">
          <w:fldChar w:fldCharType="separate"/>
        </w:r>
        <w:r w:rsidR="009E6998" w:rsidRPr="009E6998" w:rsidDel="009E6998">
          <w:rPr>
            <w:noProof/>
          </w:rPr>
          <w:delText>[9,20,22,28–31]</w:delText>
        </w:r>
        <w:r w:rsidR="008859C7" w:rsidDel="009E6998">
          <w:fldChar w:fldCharType="end"/>
        </w:r>
      </w:del>
      <w:del w:id="144" w:author="Björn Jörges" w:date="2022-02-14T23:10:00Z">
        <w:r w:rsidR="0063224C" w:rsidDel="00681315">
          <w:delText>.</w:delText>
        </w:r>
        <w:r w:rsidR="00FE2076" w:rsidDel="00681315">
          <w:delText xml:space="preserve"> </w:delText>
        </w:r>
      </w:del>
    </w:p>
    <w:p w14:paraId="4B77C60D" w14:textId="77777777" w:rsidR="00920C26" w:rsidRDefault="00920C26" w:rsidP="00920C26">
      <w:pPr>
        <w:keepNext/>
        <w:jc w:val="both"/>
      </w:pPr>
      <w:r>
        <w:rPr>
          <w:noProof/>
        </w:rPr>
        <w:drawing>
          <wp:inline distT="0" distB="0" distL="0" distR="0" wp14:anchorId="0BC44500" wp14:editId="61FDE467">
            <wp:extent cx="5921187" cy="2696564"/>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21187" cy="2696564"/>
                    </a:xfrm>
                    <a:prstGeom prst="rect">
                      <a:avLst/>
                    </a:prstGeom>
                  </pic:spPr>
                </pic:pic>
              </a:graphicData>
            </a:graphic>
          </wp:inline>
        </w:drawing>
      </w:r>
    </w:p>
    <w:p w14:paraId="4CF5CC2C" w14:textId="7CEFCF73" w:rsidR="00920C26" w:rsidRPr="00877693" w:rsidRDefault="00920C26" w:rsidP="00920C26">
      <w:pPr>
        <w:pStyle w:val="Caption"/>
        <w:jc w:val="both"/>
      </w:pPr>
      <w:bookmarkStart w:id="145" w:name="_Ref85637449"/>
      <w:r>
        <w:t xml:space="preserve">Figure </w:t>
      </w:r>
      <w:fldSimple w:instr=" SEQ Figure \* ARABIC ">
        <w:r>
          <w:rPr>
            <w:noProof/>
          </w:rPr>
          <w:t>1</w:t>
        </w:r>
      </w:fldSimple>
      <w:bookmarkEnd w:id="145"/>
      <w:r w:rsidR="00DB294F">
        <w:t>: Schematic of the processes at play when predicting motion during self-motion.</w:t>
      </w:r>
      <w:ins w:id="146" w:author="Björn Jörges" w:date="2022-03-24T00:58:00Z">
        <w:r w:rsidR="00ED389E">
          <w:t xml:space="preserve"> </w:t>
        </w:r>
      </w:ins>
      <w:ins w:id="147" w:author="Björn Jörges" w:date="2022-03-24T00:59:00Z">
        <w:r w:rsidR="00ED389E">
          <w:t xml:space="preserve">First, an estimate of the self-motion </w:t>
        </w:r>
      </w:ins>
      <w:ins w:id="148" w:author="Björn Jörges" w:date="2022-03-24T01:01:00Z">
        <w:r w:rsidR="00904600">
          <w:t>velocity</w:t>
        </w:r>
      </w:ins>
      <w:ins w:id="149" w:author="Björn Jörges" w:date="2022-03-24T00:59:00Z">
        <w:r w:rsidR="00ED389E">
          <w:t xml:space="preserve"> is obtained by integrating the available cues from </w:t>
        </w:r>
      </w:ins>
      <w:ins w:id="150" w:author="Björn Jörges" w:date="2022-03-24T01:00:00Z">
        <w:r w:rsidR="00ED389E">
          <w:t xml:space="preserve">different sensory sources. This </w:t>
        </w:r>
      </w:ins>
      <w:ins w:id="151" w:author="Björn Jörges" w:date="2022-03-24T01:01:00Z">
        <w:r w:rsidR="00904600">
          <w:t xml:space="preserve">velocity </w:t>
        </w:r>
      </w:ins>
      <w:ins w:id="152" w:author="Björn Jörges" w:date="2022-03-24T01:00:00Z">
        <w:r w:rsidR="00ED389E">
          <w:t xml:space="preserve">estimate is used to </w:t>
        </w:r>
        <w:r w:rsidR="00904600">
          <w:t xml:space="preserve">predict the retinal motion that would be caused by self-motion. </w:t>
        </w:r>
      </w:ins>
      <w:ins w:id="153" w:author="Björn Jörges" w:date="2022-03-24T01:01:00Z">
        <w:r w:rsidR="00904600">
          <w:t xml:space="preserve">Finally, an estimate of the physical object velocity is obtained by subtracting the predicted </w:t>
        </w:r>
      </w:ins>
      <w:ins w:id="154" w:author="Björn Jörges" w:date="2022-03-24T01:02:00Z">
        <w:r w:rsidR="00904600">
          <w:t>retinal motion due to self-motion from the global retinal motion and the further trajectory of the object is extrapolated based on this estimate.</w:t>
        </w:r>
      </w:ins>
    </w:p>
    <w:p w14:paraId="0CA69099" w14:textId="77777777" w:rsidR="00CE1723" w:rsidRDefault="00DC7138" w:rsidP="00777625">
      <w:pPr>
        <w:jc w:val="both"/>
      </w:pPr>
      <w:r>
        <w:fldChar w:fldCharType="begin"/>
      </w:r>
      <w:r>
        <w:instrText xml:space="preserve"> REF _Ref85637449 \h </w:instrText>
      </w:r>
      <w:r>
        <w:fldChar w:fldCharType="separate"/>
      </w:r>
      <w:r>
        <w:t xml:space="preserve">Figure </w:t>
      </w:r>
      <w:r>
        <w:rPr>
          <w:noProof/>
        </w:rPr>
        <w:t>1</w:t>
      </w:r>
      <w:r>
        <w:fldChar w:fldCharType="end"/>
      </w:r>
      <w:r>
        <w:t xml:space="preserve"> shows a simple schematic of the processes we assume to be at play when predict</w:t>
      </w:r>
      <w:r w:rsidR="003213CE">
        <w:t>ing</w:t>
      </w:r>
      <w:r>
        <w:t xml:space="preserve"> </w:t>
      </w:r>
      <w:r w:rsidR="00343E6C">
        <w:t xml:space="preserve">object </w:t>
      </w:r>
      <w:r>
        <w:t>motion</w:t>
      </w:r>
      <w:r w:rsidR="00343E6C">
        <w:t xml:space="preserve"> during self-motion: </w:t>
      </w:r>
      <w:r w:rsidR="003213CE">
        <w:t xml:space="preserve">the organism </w:t>
      </w:r>
      <w:r w:rsidR="00343E6C">
        <w:t>first estimate</w:t>
      </w:r>
      <w:r w:rsidR="003213CE">
        <w:t>s</w:t>
      </w:r>
      <w:r w:rsidR="00343E6C">
        <w:t xml:space="preserve"> </w:t>
      </w:r>
      <w:r w:rsidR="003213CE">
        <w:t xml:space="preserve">its </w:t>
      </w:r>
      <w:r w:rsidR="00343E6C">
        <w:t>own motion</w:t>
      </w:r>
      <w:r w:rsidR="003213CE">
        <w:t xml:space="preserve"> in the environment</w:t>
      </w:r>
      <w:r w:rsidR="00343E6C">
        <w:t xml:space="preserve"> from the various sources of information available to </w:t>
      </w:r>
      <w:r w:rsidR="003213CE">
        <w:t>it</w:t>
      </w:r>
      <w:ins w:id="155" w:author="Björn Jörges" w:date="2022-02-17T16:35:00Z">
        <w:r w:rsidR="007621EF">
          <w:t>.</w:t>
        </w:r>
      </w:ins>
      <w:del w:id="156" w:author="Björn Jörges" w:date="2022-02-17T16:35:00Z">
        <w:r w:rsidR="00343E6C" w:rsidDel="007621EF">
          <w:delText>.</w:delText>
        </w:r>
      </w:del>
      <w:r w:rsidR="00343E6C">
        <w:t xml:space="preserve"> Based on this self-motion estimate, </w:t>
      </w:r>
      <w:del w:id="157" w:author="Laurence Roy Harris" w:date="2022-03-20T00:31:00Z">
        <w:r w:rsidR="003213CE" w:rsidDel="002750CE">
          <w:delText xml:space="preserve">it </w:delText>
        </w:r>
      </w:del>
      <w:ins w:id="158" w:author="Laurence Roy Harris" w:date="2022-03-20T00:31:00Z">
        <w:r w:rsidR="002750CE">
          <w:t xml:space="preserve">the organism </w:t>
        </w:r>
      </w:ins>
      <w:r w:rsidR="00343E6C">
        <w:t>then make</w:t>
      </w:r>
      <w:r w:rsidR="00E24EE5">
        <w:t>s</w:t>
      </w:r>
      <w:r w:rsidR="00343E6C">
        <w:t xml:space="preserve"> a prediction about the retinal motion </w:t>
      </w:r>
      <w:ins w:id="159" w:author="Laurence Roy Harris" w:date="2022-03-20T00:31:00Z">
        <w:r w:rsidR="002750CE">
          <w:t xml:space="preserve">that </w:t>
        </w:r>
      </w:ins>
      <w:r w:rsidR="00343E6C">
        <w:t xml:space="preserve">this self-motion </w:t>
      </w:r>
      <w:r w:rsidR="00202F46">
        <w:t>would be expected to create</w:t>
      </w:r>
      <w:del w:id="160" w:author="Björn Jörges" w:date="2022-02-14T22:33:00Z">
        <w:r w:rsidR="00343E6C" w:rsidDel="00503856">
          <w:delText>.</w:delText>
        </w:r>
      </w:del>
      <w:ins w:id="161" w:author="Björn Jörges" w:date="2022-02-14T22:33:00Z">
        <w:r w:rsidR="00503856">
          <w:t>.</w:t>
        </w:r>
      </w:ins>
      <w:r w:rsidR="00343E6C">
        <w:t xml:space="preserve"> </w:t>
      </w:r>
      <w:ins w:id="162" w:author="Björn Jörges" w:date="2022-02-14T22:33:00Z">
        <w:r w:rsidR="00503856">
          <w:t>T</w:t>
        </w:r>
      </w:ins>
      <w:del w:id="163" w:author="Björn Jörges" w:date="2022-02-14T22:32:00Z">
        <w:r w:rsidR="00343E6C" w:rsidDel="00503856">
          <w:delText>T</w:delText>
        </w:r>
      </w:del>
      <w:r w:rsidR="00343E6C">
        <w:t>he predicted retinal motion is</w:t>
      </w:r>
      <w:r w:rsidR="00DC0BD6">
        <w:t xml:space="preserve"> then</w:t>
      </w:r>
      <w:r w:rsidR="00343E6C">
        <w:t xml:space="preserve"> subtracted from the total </w:t>
      </w:r>
      <w:r w:rsidR="00E564F5" w:rsidRPr="00E564F5">
        <w:t xml:space="preserve">observed </w:t>
      </w:r>
      <w:r w:rsidR="00343E6C">
        <w:t xml:space="preserve">retinal motion and any remaining motion </w:t>
      </w:r>
      <w:r w:rsidR="003213CE">
        <w:t xml:space="preserve">is </w:t>
      </w:r>
      <w:r w:rsidR="00343E6C">
        <w:t xml:space="preserve">attributed to </w:t>
      </w:r>
      <w:r w:rsidR="003213CE">
        <w:t xml:space="preserve">the </w:t>
      </w:r>
      <w:r w:rsidR="00343E6C">
        <w:t>object</w:t>
      </w:r>
      <w:ins w:id="164" w:author="Björn Jörges" w:date="2022-02-17T19:27:00Z">
        <w:r w:rsidR="005272F6">
          <w:t>, a process we call “multisensory flow parsing” to distinguish it from the purel</w:t>
        </w:r>
      </w:ins>
      <w:ins w:id="165" w:author="Björn Jörges" w:date="2022-02-17T19:28:00Z">
        <w:r w:rsidR="005272F6">
          <w:t>y visual conceptualization of flow parsing brought forward by authors like Wertheim</w:t>
        </w:r>
      </w:ins>
      <w:ins w:id="166" w:author="Björn Jörges" w:date="2022-03-04T22:08:00Z">
        <w:r w:rsidR="00041365">
          <w:t xml:space="preserve"> </w:t>
        </w:r>
      </w:ins>
      <w:ins w:id="167" w:author="Björn Jörges" w:date="2022-02-17T19:32:00Z">
        <w:r w:rsidR="00D83908">
          <w:fldChar w:fldCharType="begin" w:fldLock="1"/>
        </w:r>
      </w:ins>
      <w:r w:rsidR="007861E1">
        <w:instrText>ADDIN CSL_CITATION {"citationItems":[{"id":"ITEM-1","itemData":{"DOI":"10.1017/S0140525X99001831","ISSN":"0140525X","author":[{"dropping-particle":"","family":"Wertheim","given":"A. H.","non-dropping-particle":"","parse-names":false,"suffix":""}],"container-title":"Behavioral and Brain Sciences","id":"ITEM-1","issue":"2","issued":{"date-parts":[["1999"]]},"page":"337-340","title":"Motion perception during self-motion: The direct versus inferential controversy revisited. BBS 17:293-355","type":"article-journal","volume":"22"},"uris":["http://www.mendeley.com/documents/?uuid=ae975a1a-3c3d-4c08-bccb-4e2e7e488fb3"]},{"id":"ITEM-2","itemData":{"DOI":"10.1007/bf03076414","ISSN":"1872-552X","author":[{"dropping-particle":"","family":"Wertheim","given":"Alexander H","non-dropping-particle":"","parse-names":false,"suffix":""}],"container-title":"Netherlands Journal of Psychology","id":"ITEM-2","issue":"3","issued":{"date-parts":[["2008"]]},"page":"119-125","title":"Perceiving motion: relativity, illusions and the nature of perception","type":"article-journal","volume":"64"},"uris":["http://www.mendeley.com/documents/?uuid=453a93fb-b55b-4444-9859-f806d1e6d28e"]}],"mendeley":{"formattedCitation":"[15,16]","plainTextFormattedCitation":"[15,16]","previouslyFormattedCitation":"[15,16]"},"properties":{"noteIndex":0},"schema":"https://github.com/citation-style-language/schema/raw/master/csl-citation.json"}</w:instrText>
      </w:r>
      <w:r w:rsidR="00D83908">
        <w:fldChar w:fldCharType="separate"/>
      </w:r>
      <w:r w:rsidR="00D83908" w:rsidRPr="00D83908">
        <w:rPr>
          <w:noProof/>
        </w:rPr>
        <w:t>[15,16]</w:t>
      </w:r>
      <w:ins w:id="168" w:author="Björn Jörges" w:date="2022-02-17T19:32:00Z">
        <w:r w:rsidR="00D83908">
          <w:fldChar w:fldCharType="end"/>
        </w:r>
      </w:ins>
      <w:ins w:id="169" w:author="Björn Jörges" w:date="2022-02-17T19:28:00Z">
        <w:r w:rsidR="005272F6">
          <w:t xml:space="preserve"> or</w:t>
        </w:r>
      </w:ins>
      <w:ins w:id="170" w:author="Björn Jörges" w:date="2022-02-17T19:29:00Z">
        <w:r w:rsidR="005272F6">
          <w:t>, more recently,</w:t>
        </w:r>
      </w:ins>
      <w:ins w:id="171" w:author="Björn Jörges" w:date="2022-02-17T19:28:00Z">
        <w:r w:rsidR="005272F6">
          <w:t xml:space="preserve"> </w:t>
        </w:r>
        <w:proofErr w:type="spellStart"/>
        <w:r w:rsidR="005272F6">
          <w:t>Dupin</w:t>
        </w:r>
        <w:proofErr w:type="spellEnd"/>
        <w:r w:rsidR="005272F6">
          <w:t xml:space="preserve"> and </w:t>
        </w:r>
      </w:ins>
      <w:ins w:id="172" w:author="Björn Jörges" w:date="2022-02-17T19:29:00Z">
        <w:r w:rsidR="005272F6">
          <w:t>Wexler</w:t>
        </w:r>
      </w:ins>
      <w:ins w:id="173" w:author="Björn Jörges" w:date="2022-03-04T22:08:00Z">
        <w:r w:rsidR="00041365">
          <w:t xml:space="preserve"> </w:t>
        </w:r>
      </w:ins>
      <w:ins w:id="174" w:author="Björn Jörges" w:date="2022-02-17T19:29:00Z">
        <w:r w:rsidR="005272F6">
          <w:fldChar w:fldCharType="begin" w:fldLock="1"/>
        </w:r>
      </w:ins>
      <w:r w:rsidR="00D83908">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mendeley":{"formattedCitation":"[10]","plainTextFormattedCitation":"[10]","previouslyFormattedCitation":"[10]"},"properties":{"noteIndex":0},"schema":"https://github.com/citation-style-language/schema/raw/master/csl-citation.json"}</w:instrText>
      </w:r>
      <w:r w:rsidR="005272F6">
        <w:fldChar w:fldCharType="separate"/>
      </w:r>
      <w:r w:rsidR="005272F6" w:rsidRPr="005272F6">
        <w:rPr>
          <w:noProof/>
        </w:rPr>
        <w:t>[10]</w:t>
      </w:r>
      <w:ins w:id="175" w:author="Björn Jörges" w:date="2022-02-17T19:29:00Z">
        <w:r w:rsidR="005272F6">
          <w:fldChar w:fldCharType="end"/>
        </w:r>
        <w:r w:rsidR="005272F6">
          <w:t>.</w:t>
        </w:r>
      </w:ins>
      <w:del w:id="176" w:author="Björn Jörges" w:date="2022-02-17T19:27:00Z">
        <w:r w:rsidR="00343E6C" w:rsidDel="005272F6">
          <w:delText>.</w:delText>
        </w:r>
      </w:del>
      <w:r w:rsidR="00856E8E">
        <w:t xml:space="preserve"> This step adds noise to the </w:t>
      </w:r>
      <w:r w:rsidR="003437A7">
        <w:t>velocity</w:t>
      </w:r>
      <w:r w:rsidR="00856E8E">
        <w:t xml:space="preserve"> estimate because the self-motion estimate is noisier than </w:t>
      </w:r>
      <w:ins w:id="177" w:author="Laurence Roy Harris" w:date="2022-03-20T16:13:00Z">
        <w:r w:rsidR="00FB6B42">
          <w:t xml:space="preserve">the </w:t>
        </w:r>
      </w:ins>
      <w:r w:rsidR="00856E8E">
        <w:t>retinal input</w:t>
      </w:r>
      <w:r w:rsidR="00E24EE5">
        <w:t xml:space="preserve"> </w:t>
      </w:r>
      <w:r w:rsidR="00E24EE5">
        <w:fldChar w:fldCharType="begin" w:fldLock="1"/>
      </w:r>
      <w:r w:rsidR="007861E1">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[20]","plainTextFormattedCitation":"[20]","previouslyFormattedCitation":"[20]"},"properties":{"noteIndex":0},"schema":"https://github.com/citation-style-language/schema/raw/master/csl-citation.json"}</w:instrText>
      </w:r>
      <w:r w:rsidR="00E24EE5">
        <w:fldChar w:fldCharType="separate"/>
      </w:r>
      <w:r w:rsidR="00D83908" w:rsidRPr="00D83908">
        <w:rPr>
          <w:noProof/>
        </w:rPr>
        <w:t>[20]</w:t>
      </w:r>
      <w:r w:rsidR="00E24EE5">
        <w:fldChar w:fldCharType="end"/>
      </w:r>
      <w:r w:rsidR="00856E8E">
        <w:t>.</w:t>
      </w:r>
      <w:r w:rsidR="00343E6C">
        <w:t xml:space="preserve"> The further </w:t>
      </w:r>
      <w:del w:id="178" w:author="Björn Jörges" w:date="2022-03-04T22:08:00Z">
        <w:r w:rsidR="00343E6C" w:rsidDel="00041365">
          <w:delText xml:space="preserve">motion </w:delText>
        </w:r>
      </w:del>
      <w:ins w:id="179" w:author="Björn Jörges" w:date="2022-03-04T22:08:00Z">
        <w:r w:rsidR="00041365">
          <w:t xml:space="preserve">trajectory </w:t>
        </w:r>
      </w:ins>
      <w:r w:rsidR="00343E6C">
        <w:t xml:space="preserve">of the object would then be </w:t>
      </w:r>
      <w:del w:id="180" w:author="Björn Jörges" w:date="2022-03-04T22:08:00Z">
        <w:r w:rsidR="00343E6C" w:rsidDel="00041365">
          <w:delText xml:space="preserve">predicted </w:delText>
        </w:r>
      </w:del>
      <w:ins w:id="181" w:author="Björn Jörges" w:date="2022-03-04T22:08:00Z">
        <w:r w:rsidR="00041365">
          <w:t xml:space="preserve">extrapolated </w:t>
        </w:r>
      </w:ins>
      <w:r w:rsidR="00343E6C">
        <w:t>based on this estimate of</w:t>
      </w:r>
      <w:del w:id="182" w:author="Björn Jörges" w:date="2022-03-24T00:59:00Z">
        <w:r w:rsidR="00343E6C" w:rsidDel="00ED389E">
          <w:delText xml:space="preserve"> the</w:delText>
        </w:r>
      </w:del>
      <w:r w:rsidR="00343E6C">
        <w:t xml:space="preserve"> </w:t>
      </w:r>
      <w:del w:id="183" w:author="Laurence Roy Harris" w:date="2022-03-20T16:14:00Z">
        <w:r w:rsidR="00343E6C" w:rsidDel="00FB6B42">
          <w:delText xml:space="preserve">object </w:delText>
        </w:r>
      </w:del>
      <w:ins w:id="184" w:author="Laurence Roy Harris" w:date="2022-03-20T16:14:00Z">
        <w:r w:rsidR="00FB6B42">
          <w:t xml:space="preserve">its </w:t>
        </w:r>
      </w:ins>
      <w:r w:rsidR="00343E6C">
        <w:t>velocity.</w:t>
      </w:r>
    </w:p>
    <w:p w14:paraId="6D060489" w14:textId="77777777" w:rsidR="0044744B" w:rsidRDefault="0044744B" w:rsidP="00777625">
      <w:pPr>
        <w:jc w:val="both"/>
      </w:pPr>
      <w:r>
        <w:t>This schematic provides an overview over the general mechanism that might be at play when predicting future motion of an object observed during self-motion. Depending on the motion profile</w:t>
      </w:r>
      <w:r w:rsidR="000B4A1B">
        <w:t>s</w:t>
      </w:r>
      <w:r>
        <w:t xml:space="preserve"> of observer and object further complications may arise</w:t>
      </w:r>
      <w:r w:rsidR="009348E1">
        <w:t xml:space="preserve">. </w:t>
      </w:r>
      <w:r w:rsidR="006C3027">
        <w:t xml:space="preserve">For example, retinal speeds depend not only on the physical </w:t>
      </w:r>
      <w:r w:rsidR="00405BDE">
        <w:t>speeds and directions</w:t>
      </w:r>
      <w:r w:rsidR="006C3027">
        <w:t xml:space="preserve"> of </w:t>
      </w:r>
      <w:ins w:id="185" w:author="Laurence Roy Harris" w:date="2022-03-20T16:14:00Z">
        <w:r w:rsidR="00FB6B42">
          <w:t xml:space="preserve">the </w:t>
        </w:r>
      </w:ins>
      <w:r w:rsidR="006C3027">
        <w:t>observer and object</w:t>
      </w:r>
      <w:del w:id="186" w:author="Laurence Roy Harris" w:date="2022-03-20T16:14:00Z">
        <w:r w:rsidR="006C3027" w:rsidDel="00FB6B42">
          <w:delText>,</w:delText>
        </w:r>
      </w:del>
      <w:r w:rsidR="006C3027">
        <w:t xml:space="preserve"> but also on the distance </w:t>
      </w:r>
      <w:r w:rsidR="00405BDE">
        <w:t>between them</w:t>
      </w:r>
      <w:del w:id="187" w:author="Laurence Roy Harris" w:date="2022-03-20T16:14:00Z">
        <w:r w:rsidR="00405BDE" w:rsidDel="00FB6B42">
          <w:delText>,</w:delText>
        </w:r>
      </w:del>
      <w:r w:rsidR="00405BDE">
        <w:t xml:space="preserve"> and can therefore </w:t>
      </w:r>
      <w:r w:rsidR="00EF7427">
        <w:t>change systematically</w:t>
      </w:r>
      <w:r w:rsidR="00405BDE">
        <w:t xml:space="preserve"> even when observer and object move at constant physical speed without changing direction. To obtain a veridical representation of the physical velocity of the object, the observer thus has to perform additional computations</w:t>
      </w:r>
      <w:r w:rsidR="00A3781E">
        <w:t>, including estimating their distance to the object, the direction of the object</w:t>
      </w:r>
      <w:r w:rsidR="00D15748">
        <w:t xml:space="preserve"> in relation to their own direction of motion, and the necessary transformations to obtain the physical object speed from these values</w:t>
      </w:r>
      <w:ins w:id="188" w:author="Björn Jörges" w:date="2022-02-15T04:21:00Z">
        <w:r w:rsidR="002F3564">
          <w:t xml:space="preserve"> </w:t>
        </w:r>
        <w:r w:rsidR="002F3564">
          <w:fldChar w:fldCharType="begin" w:fldLock="1"/>
        </w:r>
      </w:ins>
      <w:r w:rsidR="007861E1">
        <w:instrText>ADDIN CSL_CITATION {"citationItems":[{"id":"ITEM-1","itemData":{"DOI":"10.1371/journal.pcbi.1007397","ISBN":"1111111111","ISSN":"15537358","PMID":"31725723","abstract":"Many everyday interactions with moving objects benefit from an accurate perception of their movement. Self-motion, however, complicates object motion perception because it generates a global pattern of motion on the observer's retina and radically influences an object's retinal motion. There is strong evidence that the brain compensates by suppressing the retinal motion due to self-motion, however, this requires estimates of depth relative to the object - otherwise the appropriate self-motion component to remove cannot be determined. The underlying neural mechanisms are unknown, but neurons in brain areas MT and MST may contribute given their sensitivity to motion parallax and depth through joint direction, speed, and disparity tuning. We developed a neural model to investigate whether cells in areas MT and MST with well-established neurophysiological properties can account for human object motion judgments during self-motion. We tested the model by comparing simulated object motion signals to human object motion judgments in environments with monocular, binocular, and ambiguous depth. Our simulations show how precise depth information, such as that from binocular disparity, may improve estimates of the retinal motion pattern due the self-motion through increased selectivity among units that respond to the global self-motion pattern. The enhanced self-motion estimates emerged from recurrent feedback connections in MST and allowed the model to better suppress the appropriate direction, speed, and disparity signals from the object's retinal motion, improving the accuracy of the object's movement direction represented by motion signals.","author":[{"dropping-particle":"","family":"Layton","given":"Oliver W.","non-dropping-particle":"","parse-names":false,"suffix":""},{"dropping-particle":"","family":"Niehorster","given":"D. C.","non-dropping-particle":"","parse-names":false,"suffix":""}],"container-title":"PLoS Computational Biology","id":"ITEM-1","issue":"11","issued":{"date-parts":[["2019"]]},"page":"1-29","title":"A model of how depth facilitates scenerelative object motion perception","type":"article-journal","volume":"15"},"uris":["http://www.mendeley.com/documents/?uuid=11965056-f469-4bd5-a83a-c90432f5bc98"]}],"mendeley":{"formattedCitation":"[17]","plainTextFormattedCitation":"[17]","previouslyFormattedCitation":"[17]"},"properties":{"noteIndex":0},"schema":"https://github.com/citation-style-language/schema/raw/master/csl-citation.json"}</w:instrText>
      </w:r>
      <w:r w:rsidR="002F3564">
        <w:fldChar w:fldCharType="separate"/>
      </w:r>
      <w:r w:rsidR="00D83908" w:rsidRPr="00D83908">
        <w:rPr>
          <w:noProof/>
        </w:rPr>
        <w:t>[17]</w:t>
      </w:r>
      <w:ins w:id="189" w:author="Björn Jörges" w:date="2022-02-15T04:21:00Z">
        <w:r w:rsidR="002F3564">
          <w:fldChar w:fldCharType="end"/>
        </w:r>
      </w:ins>
      <w:r w:rsidR="00D15748">
        <w:t>.</w:t>
      </w:r>
    </w:p>
    <w:p w14:paraId="1AE8FC80" w14:textId="621A8AA7" w:rsidR="00382584" w:rsidRDefault="00952120" w:rsidP="00777625">
      <w:pPr>
        <w:jc w:val="both"/>
      </w:pPr>
      <w:r>
        <w:t>Some studies suggest that biases incurred while estimating motion, e.g., due to the Aubert-</w:t>
      </w:r>
      <w:proofErr w:type="spellStart"/>
      <w:r>
        <w:t>Fleischl</w:t>
      </w:r>
      <w:proofErr w:type="spellEnd"/>
      <w:r>
        <w:t xml:space="preserve"> effect</w:t>
      </w:r>
      <w:r w:rsidR="00E564F5">
        <w:t xml:space="preserve"> which lowers the perceived speed of a target when </w:t>
      </w:r>
      <w:r w:rsidR="003B6A80">
        <w:t>an</w:t>
      </w:r>
      <w:r w:rsidR="00E564F5">
        <w:t xml:space="preserve"> observer tracks it</w:t>
      </w:r>
      <w:r w:rsidR="00BE2813">
        <w:t xml:space="preserve"> with their gaze</w:t>
      </w:r>
      <w:r>
        <w:t xml:space="preserve"> </w:t>
      </w:r>
      <w:r>
        <w:fldChar w:fldCharType="begin" w:fldLock="1"/>
      </w:r>
      <w:r w:rsidR="006A22FC">
        <w:instrText>ADDIN CSL_CITATION {"citationItems":[{"id":"ITEM-1","itemData":{"DOI":"10.31234/osf.io/exp93","ISBN":"1111111111","ISSN":"19326203","PMID":"32813686","author":[{"dropping-particle":"","family":"Jörges","given":"Björn","non-dropping-particle":"","parse-names":false,"suffix":""},{"dropping-particle":"","family":"López-Moliner","given":"Joan","non-dropping-particle":"","parse-names":false,"suffix":""}],"id":"ITEM-1","issued":{"date-parts":[["2020"]]},"page":"1-19","title":"Determining Mean and Standard Deviation of the Strong Gravity Prior through Simulations","type":"article-journal"},"uris":["http://www.mendeley.com/documents/?uuid=7f11cf85-062f-42fe-9797-eed25300f63a","http://www.mendeley.com/documents/?uuid=bfaa3404-24ce-4bcc-84aa-6dd12e90d18a"]}],"mendeley":{"formattedCitation":"[31]","plainTextFormattedCitation":"[31]","previouslyFormattedCitation":"[31]"},"properties":{"noteIndex":0},"schema":"https://github.com/citation-style-language/schema/raw/master/csl-citation.json"}</w:instrText>
      </w:r>
      <w:r>
        <w:fldChar w:fldCharType="separate"/>
      </w:r>
      <w:r w:rsidR="002C511C" w:rsidRPr="002C511C">
        <w:rPr>
          <w:noProof/>
        </w:rPr>
        <w:t>[31]</w:t>
      </w:r>
      <w:r>
        <w:fldChar w:fldCharType="end"/>
      </w:r>
      <w:r>
        <w:t xml:space="preserve">, or due to low contrast in the stimulus </w:t>
      </w:r>
      <w:r>
        <w:fldChar w:fldCharType="begin" w:fldLock="1"/>
      </w:r>
      <w:r w:rsidR="006A22FC">
        <w:instrText>ADDIN CSL_CITATION {"citationItems":[{"id":"ITEM-1","itemData":{"DOI":"10.1016/j.visres.2018.11.004","ISSN":"18785646","abstract":"Accurate motion prediction is fundamental for survival. How does this reconcile with the well-known speed underestimation of low-contrast stimuli? Here we asked whether this contrast-dependent perceptual bias is retained in motion prediction under two different saccadic planning conditions: making a saccade to an occluded moving target, and real-time gaze interaction with multiple moving targets. In a first experiment, observers made a saccade to the mentally extrapolated position of a moving target (imagery condition). In a second experiment, observers had to prevent collisions among multiple moving targets by glancing at them through a gaze-contingent display or by hitting them with the touchpad cursor (interaction condition). In both experiments, target contrast was manipulated. We found that, whereas saccades to the imagined moving target were systematically biased by contrast, the gaze interaction performance, as measured by missed collisions, was generally unaffected – even though low-contrast targets looked slower. Interceptive actions increased at low contrast, but only when the gaze was used for interaction. Thus, perceptual speed underestimation transfers to saccades made to imagined low-contrast targets, without however necessarily being detrimental to effective performance when real-time interaction with multiple targets is required. This differential effect of stimulus contrast suggests that in complex dynamic conditions saccades are rather tolerant to visual speed biases.","author":[{"dropping-particle":"","family":"de'Sperati","given":"Claudio","non-dropping-particle":"","parse-names":false,"suffix":""},{"dropping-particle":"","family":"Thornton","given":"Ian M.","non-dropping-particle":"","parse-names":false,"suffix":""}],"container-title":"Vision Research","id":"ITEM-1","issue":"October 2018","issued":{"date-parts":[["2019"]]},"page":"85-96","publisher":"Elsevier","title":"Motion prediction at low contrast","type":"article-journal","volume":"154"},"uris":["http://www.mendeley.com/documents/?uuid=3c38dec0-1761-4b14-9890-886f964f46b9","http://www.mendeley.com/documents/?uuid=c3384713-fe25-463c-ab9b-999921daccf8"]}],"mendeley":{"formattedCitation":"[32]","plainTextFormattedCitation":"[32]","previouslyFormattedCitation":"[32]"},"properties":{"noteIndex":0},"schema":"https://github.com/citation-style-language/schema/raw/master/csl-citation.json"}</w:instrText>
      </w:r>
      <w:r>
        <w:fldChar w:fldCharType="separate"/>
      </w:r>
      <w:r w:rsidR="002C511C" w:rsidRPr="002C511C">
        <w:rPr>
          <w:noProof/>
        </w:rPr>
        <w:t>[32]</w:t>
      </w:r>
      <w:r>
        <w:fldChar w:fldCharType="end"/>
      </w:r>
      <w:r>
        <w:t xml:space="preserve">, </w:t>
      </w:r>
      <w:r w:rsidR="00E24EE5">
        <w:t>might transfer to</w:t>
      </w:r>
      <w:r w:rsidR="00BE2813">
        <w:t xml:space="preserve"> biases in </w:t>
      </w:r>
      <w:del w:id="190" w:author="Björn Jörges" w:date="2022-02-14T23:46:00Z">
        <w:r w:rsidDel="003B1E8D">
          <w:delText>motion prediction</w:delText>
        </w:r>
      </w:del>
      <w:ins w:id="191" w:author="Björn Jörges" w:date="2022-02-14T23:46:00Z">
        <w:r w:rsidR="003B1E8D">
          <w:t>motion extrapolation</w:t>
        </w:r>
      </w:ins>
      <w:r w:rsidR="00BE2813">
        <w:t xml:space="preserve"> </w:t>
      </w:r>
      <w:r w:rsidR="00E24EE5">
        <w:t>based on these speed estim</w:t>
      </w:r>
      <w:r w:rsidR="003B6A80">
        <w:t>a</w:t>
      </w:r>
      <w:r w:rsidR="00E24EE5">
        <w:t>tes</w:t>
      </w:r>
      <w:ins w:id="192" w:author="Björn Jörges" w:date="2022-02-16T21:42:00Z">
        <w:r w:rsidR="00A85C68">
          <w:t>.</w:t>
        </w:r>
      </w:ins>
      <w:ins w:id="193" w:author="Björn Jörges" w:date="2022-02-16T21:44:00Z">
        <w:r w:rsidR="00D251FF">
          <w:t xml:space="preserve"> </w:t>
        </w:r>
      </w:ins>
      <w:ins w:id="194" w:author="Björn Jörges" w:date="2022-02-16T21:56:00Z">
        <w:r w:rsidR="00DB458E">
          <w:t>It seems straight</w:t>
        </w:r>
      </w:ins>
      <w:ins w:id="195" w:author="Björn Jörges" w:date="2022-03-20T21:02:00Z">
        <w:r w:rsidR="002C511C">
          <w:t>-</w:t>
        </w:r>
      </w:ins>
      <w:ins w:id="196" w:author="Laurence Roy Harris" w:date="2022-03-20T16:15:00Z">
        <w:del w:id="197" w:author="Björn Jörges" w:date="2022-03-20T21:02:00Z">
          <w:r w:rsidR="001719DE" w:rsidDel="002C511C">
            <w:delText xml:space="preserve"> </w:delText>
          </w:r>
        </w:del>
      </w:ins>
      <w:ins w:id="198" w:author="Björn Jörges" w:date="2022-02-16T21:56:00Z">
        <w:del w:id="199" w:author="Laurence Roy Harris" w:date="2022-03-20T16:15:00Z">
          <w:r w:rsidR="00DB458E" w:rsidDel="001719DE">
            <w:delText>-</w:delText>
          </w:r>
        </w:del>
        <w:r w:rsidR="00DB458E">
          <w:t xml:space="preserve">forward that any biases </w:t>
        </w:r>
      </w:ins>
      <w:ins w:id="200" w:author="Björn Jörges" w:date="2022-02-16T21:58:00Z">
        <w:r w:rsidR="00DB458E">
          <w:t xml:space="preserve">and precision differences </w:t>
        </w:r>
      </w:ins>
      <w:ins w:id="201" w:author="Björn Jörges" w:date="2022-02-16T21:56:00Z">
        <w:r w:rsidR="00DB458E">
          <w:t xml:space="preserve">observed in the perception </w:t>
        </w:r>
        <w:r w:rsidR="00DB458E">
          <w:lastRenderedPageBreak/>
          <w:t xml:space="preserve">of speed would </w:t>
        </w:r>
      </w:ins>
      <w:ins w:id="202" w:author="Björn Jörges" w:date="2022-02-16T21:57:00Z">
        <w:r w:rsidR="00DB458E">
          <w:t xml:space="preserve">correlate perfectly with errors </w:t>
        </w:r>
      </w:ins>
      <w:ins w:id="203" w:author="Björn Jörges" w:date="2022-02-16T21:58:00Z">
        <w:r w:rsidR="00DB458E">
          <w:t xml:space="preserve">and precision differences in </w:t>
        </w:r>
      </w:ins>
      <w:ins w:id="204" w:author="Björn Jörges" w:date="2022-02-16T21:57:00Z">
        <w:r w:rsidR="00DB458E">
          <w:t xml:space="preserve">time-to-contact </w:t>
        </w:r>
      </w:ins>
      <w:ins w:id="205" w:author="Björn Jörges" w:date="2022-02-16T21:58:00Z">
        <w:r w:rsidR="00DB458E">
          <w:t>judgements</w:t>
        </w:r>
      </w:ins>
      <w:ins w:id="206" w:author="Björn Jörges" w:date="2022-02-16T21:57:00Z">
        <w:r w:rsidR="00DB458E">
          <w:t>. However, there are two complications:</w:t>
        </w:r>
      </w:ins>
      <w:ins w:id="207" w:author="Björn Jörges" w:date="2022-02-16T21:58:00Z">
        <w:r w:rsidR="00DB458E">
          <w:t xml:space="preserve"> first, participants might integrate bias</w:t>
        </w:r>
      </w:ins>
      <w:ins w:id="208" w:author="Björn Jörges" w:date="2022-02-16T21:59:00Z">
        <w:r w:rsidR="00DB458E">
          <w:t>ed and less precise speed information obtained during self-motion with prior information they have formed in response to previous exposure to the stimulus.</w:t>
        </w:r>
      </w:ins>
      <w:ins w:id="209" w:author="Björn Jörges" w:date="2022-03-04T22:10:00Z">
        <w:r w:rsidR="00041365">
          <w:t xml:space="preserve"> They might thus extrapolate motion biased on a </w:t>
        </w:r>
        <w:r w:rsidR="00C61979">
          <w:t>combination of prior information and (biased and more variable) online info</w:t>
        </w:r>
      </w:ins>
      <w:ins w:id="210" w:author="Björn Jörges" w:date="2022-03-04T22:11:00Z">
        <w:r w:rsidR="00C61979">
          <w:t>rmation.</w:t>
        </w:r>
      </w:ins>
      <w:ins w:id="211" w:author="Björn Jörges" w:date="2022-02-16T21:59:00Z">
        <w:r w:rsidR="00DB458E">
          <w:t xml:space="preserve"> Further, </w:t>
        </w:r>
      </w:ins>
      <w:ins w:id="212" w:author="Björn Jörges" w:date="2022-02-16T22:00:00Z">
        <w:r w:rsidR="00DB458E">
          <w:t>it has been reported that under certain circumstances perceptual judgements and</w:t>
        </w:r>
      </w:ins>
      <w:ins w:id="213" w:author="Björn Jörges" w:date="2022-02-16T22:07:00Z">
        <w:r w:rsidR="002C536E">
          <w:t xml:space="preserve"> action-related tasks can be based on separate </w:t>
        </w:r>
      </w:ins>
      <w:ins w:id="214" w:author="Björn Jörges" w:date="2022-02-16T22:08:00Z">
        <w:r w:rsidR="002C536E">
          <w:t>cues</w:t>
        </w:r>
      </w:ins>
      <w:ins w:id="215" w:author="Björn Jörges" w:date="2022-02-16T22:44:00Z">
        <w:r w:rsidR="000A01B7">
          <w:t xml:space="preserve"> (see, e.g.,</w:t>
        </w:r>
      </w:ins>
      <w:ins w:id="216" w:author="Björn Jörges" w:date="2022-02-16T22:35:00Z">
        <w:r w:rsidR="000A01B7">
          <w:t xml:space="preserve"> </w:t>
        </w:r>
      </w:ins>
      <w:ins w:id="217" w:author="Björn Jörges" w:date="2022-02-16T22:36:00Z">
        <w:r w:rsidR="000A01B7">
          <w:fldChar w:fldCharType="begin" w:fldLock="1"/>
        </w:r>
      </w:ins>
      <w:r w:rsidR="006A22FC">
        <w:instrText>ADDIN CSL_CITATION {"citationItems":[{"id":"ITEM-1","itemData":{"DOI":"10.1016/j.neuropsychologia.2006.04.009","ISSN":"00283932","PMID":"16750227","abstract":"Evidence from neuropsychological patients suggests that multiple body representations exist. The most common dissociation is between body schema to guide limb movements, and body image used to make perceptual judgements. In the current study we employed a kinaesthetic illusion in two experiments to dissociate body representations in healthy individuals. Tendon vibration creates an illusory lengthening of the muscle and an illusive displacement of the limb. In Experiment 1 two conditions were used. In the 'direct' condition the biceps of the dominant right arm of blindfolded participants was vibrated, creating illusory elbow extension. In the 'indirect' condition the right knee was held with the vibrated right arm, creating illusive lowering of the leg and knee. In both conditions, subjects performed with the non-vibrated arm a reaching as well as a matching response, theorized to be based on the body schema and body image, respectively. Results showed that the illusion was significantly larger for the matching as compared to the reaching response, with the most pronounced difference observed in the direct condition. In Experiment 2 reaching and matching without vibration and a passive matching response were implemented in the direct condition. The same differential effect of the illusion was found. Results further showed that passive and active matching were statistically similar but significantly different from the reaching response. In conclusion, these findings suggest that the effect of the kinaesthetic illusion on reaching and matching differed, consistent with the idea of separate underlying body representations for both responses. © 2006 Elsevier Ltd. All rights reserved.","author":[{"dropping-particle":"","family":"Kammers","given":"M. P.M.","non-dropping-particle":"","parse-names":false,"suffix":""},{"dropping-particle":"","family":"Ham","given":"I. J.M.","non-dropping-particle":"van der","parse-names":false,"suffix":""},{"dropping-particle":"","family":"Dijkerman","given":"H. C.","non-dropping-particle":"","parse-names":false,"suffix":""}],"container-title":"Neuropsychologia","id":"ITEM-1","issue":"12","issued":{"date-parts":[["2006"]]},"page":"2430-2436","title":"Dissociating body representations in healthy individuals: Differential effects of a kinaesthetic illusion on perception and action","type":"article-journal","volume":"44"},"uris":["http://www.mendeley.com/documents/?uuid=decc727f-4415-4cff-9bc1-52e613d9d87f"]},{"id":"ITEM-2","itemData":{"DOI":"10.1068/p5449","ISSN":"03010066","PMID":"17402666","abstract":"Perceived slant is grossly overestimated, such that 5° hills look to be about 20°. However, overestimation is found only in visual and verbal measures of apparent slant; action measures are accurate. This dissociation is consistent with several lines of research that suggest that there exist two perceptual processes, one for visually guided actions and another for explicit awareness. However, studies in other contexts have shown that analogous effects can be the result of differences in the task demands associated with the responses themselves as opposed to the processes underlying the responses. Two experiments are reported in which these alternatives were tested. Our results are consistent with the hypothesis that two perceptual processes underlie the dissociation between explicit awareness and visuomotor assessments of perceived slant. © 2007 a Pion publication.","author":[{"dropping-particle":"","family":"Witt","given":"Jessica K.","non-dropping-particle":"","parse-names":false,"suffix":""},{"dropping-particle":"","family":"Proffitt","given":"Dennis R.","non-dropping-particle":"","parse-names":false,"suffix":""}],"container-title":"Perception","id":"ITEM-2","issue":"2","issued":{"date-parts":[["2007"]]},"page":"249-257","title":"Perceived slant: A dissociation between perception and action","type":"article-journal","volume":"36"},"uris":["http://www.mendeley.com/documents/?uuid=a7121007-b846-4e14-b540-8c705c92879b"]},{"id":"ITEM-3","itemData":{"DOI":"10.1016/S0028-3932(02)00039-8","ISSN":"00283932","PMID":"12062888","abstract":"Neuropsychological results support the proposal that the human visual system is organised into distinct processing pathways, one for conscious perception and one for the control of action. Here, we compare perceptual and action responses following a pre-response-delay. Experiment 1 required participants to reproduce remembered locations and found that although perceptual matches were unaffected by delays of up to 4s, pointing responses were significantly biased after only 2s. Experiment 2 examined whether both the transport and grasp components of a natural prehensile movement were similarly affected by delay. Both peak wrist velocities and peak grip-apertures were affected equivalently by delay, suggesting that the two components of a prehensile movement have similar temporal constraints. The results from both experiments are consistent with the general perception-action dichotomy as originally proposed by Milner and Goodale [The visual brain in action, Oxford: Oxford University Press, 1995]. © 2002 Elsevier Science Ltd. All rights reserved.","author":[{"dropping-particle":"","family":"Bradshaw","given":"Mark F.","non-dropping-particle":"","parse-names":false,"suffix":""},{"dropping-particle":"","family":"Watt","given":"Simon J.","non-dropping-particle":"","parse-names":false,"suffix":""}],"container-title":"Neuropsychologia","id":"ITEM-3","issue":"11","issued":{"date-parts":[["2002"]]},"page":"1766-1778","title":"A dissociation of perception and action in normal human observers: The effect of temporal-delay","type":"article-journal","volume":"40"},"uris":["http://www.mendeley.com/documents/?uuid=c24cf813-9478-4823-90ac-18b3dcea28b6"]}],"mendeley":{"formattedCitation":"[33–35]","plainTextFormattedCitation":"[33–35]","previouslyFormattedCitation":"[33–35]"},"properties":{"noteIndex":0},"schema":"https://github.com/citation-style-language/schema/raw/master/csl-citation.json"}</w:instrText>
      </w:r>
      <w:r w:rsidR="000A01B7">
        <w:fldChar w:fldCharType="separate"/>
      </w:r>
      <w:r w:rsidR="002C511C" w:rsidRPr="002C511C">
        <w:rPr>
          <w:noProof/>
        </w:rPr>
        <w:t>[33–35]</w:t>
      </w:r>
      <w:ins w:id="218" w:author="Björn Jörges" w:date="2022-02-16T22:36:00Z">
        <w:r w:rsidR="000A01B7">
          <w:fldChar w:fldCharType="end"/>
        </w:r>
      </w:ins>
      <w:ins w:id="219" w:author="Björn Jörges" w:date="2022-02-16T22:44:00Z">
        <w:r w:rsidR="000A01B7">
          <w:t>)</w:t>
        </w:r>
      </w:ins>
      <w:ins w:id="220" w:author="Björn Jörges" w:date="2022-02-16T22:07:00Z">
        <w:r w:rsidR="002C536E">
          <w:t>.</w:t>
        </w:r>
      </w:ins>
      <w:ins w:id="221" w:author="Björn Jörges" w:date="2022-02-16T22:44:00Z">
        <w:r w:rsidR="00E96C15">
          <w:t xml:space="preserve"> </w:t>
        </w:r>
      </w:ins>
      <w:ins w:id="222" w:author="Björn Jörges" w:date="2022-02-16T23:42:00Z">
        <w:r w:rsidR="007D2A32">
          <w:t>While it remains an appealing hypothesis, i</w:t>
        </w:r>
      </w:ins>
      <w:ins w:id="223" w:author="Björn Jörges" w:date="2022-02-16T22:44:00Z">
        <w:r w:rsidR="00E96C15">
          <w:t>t should thus not be assumed that biases and variability differenc</w:t>
        </w:r>
      </w:ins>
      <w:ins w:id="224" w:author="Björn Jörges" w:date="2022-02-16T22:45:00Z">
        <w:r w:rsidR="00E96C15">
          <w:t xml:space="preserve">es in time-to-contact </w:t>
        </w:r>
        <w:r w:rsidR="008C57B2">
          <w:t>judgements</w:t>
        </w:r>
        <w:r w:rsidR="00E96C15">
          <w:t xml:space="preserve"> reflect only biases and variability differences in speed estimation.</w:t>
        </w:r>
      </w:ins>
      <w:ins w:id="225" w:author="Björn Jörges" w:date="2022-02-16T23:43:00Z">
        <w:r w:rsidR="007D2A32">
          <w:t xml:space="preserve"> </w:t>
        </w:r>
      </w:ins>
      <w:del w:id="226" w:author="Björn Jörges" w:date="2022-02-16T21:42:00Z">
        <w:r w:rsidR="00BE2813" w:rsidDel="00A85C68">
          <w:delText>:</w:delText>
        </w:r>
      </w:del>
      <w:del w:id="227" w:author="Björn Jörges" w:date="2022-02-16T22:08:00Z">
        <w:r w:rsidR="00BE2813" w:rsidDel="002C536E">
          <w:delText xml:space="preserve"> </w:delText>
        </w:r>
      </w:del>
      <w:del w:id="228" w:author="Björn Jörges" w:date="2022-02-16T21:47:00Z">
        <w:r w:rsidR="00BE2813" w:rsidDel="00D251FF">
          <w:delText xml:space="preserve">when motion is </w:delText>
        </w:r>
      </w:del>
      <w:del w:id="229" w:author="Björn Jörges" w:date="2022-02-16T21:40:00Z">
        <w:r w:rsidR="00BE2813" w:rsidDel="00A85C68">
          <w:delText xml:space="preserve">predicted </w:delText>
        </w:r>
      </w:del>
      <w:del w:id="230" w:author="Björn Jörges" w:date="2022-02-16T21:47:00Z">
        <w:r w:rsidR="00BE2813" w:rsidDel="00D251FF">
          <w:delText xml:space="preserve">based on a biased </w:delText>
        </w:r>
      </w:del>
      <w:del w:id="231" w:author="Björn Jörges" w:date="2022-02-16T20:53:00Z">
        <w:r w:rsidR="00BE2813" w:rsidDel="002A7780">
          <w:delText xml:space="preserve">motion </w:delText>
        </w:r>
      </w:del>
      <w:del w:id="232" w:author="Björn Jörges" w:date="2022-02-16T21:47:00Z">
        <w:r w:rsidR="00BE2813" w:rsidDel="00D251FF">
          <w:delText xml:space="preserve">estimate of the target, it would seem logical that </w:delText>
        </w:r>
      </w:del>
      <w:del w:id="233" w:author="Björn Jörges" w:date="2022-02-16T21:05:00Z">
        <w:r w:rsidR="00BE2813" w:rsidDel="00E63199">
          <w:delText>the prediction</w:delText>
        </w:r>
      </w:del>
      <w:del w:id="234" w:author="Björn Jörges" w:date="2022-02-16T21:47:00Z">
        <w:r w:rsidR="00BE2813" w:rsidDel="00D251FF">
          <w:delText xml:space="preserve"> reflects this bias</w:delText>
        </w:r>
      </w:del>
      <w:del w:id="235" w:author="Björn Jörges" w:date="2022-02-16T21:40:00Z">
        <w:r w:rsidR="00BE2813" w:rsidDel="00A85C68">
          <w:delText xml:space="preserve"> in motion estimation</w:delText>
        </w:r>
      </w:del>
      <w:del w:id="236" w:author="Björn Jörges" w:date="2022-02-16T21:47:00Z">
        <w:r w:rsidR="00BE2813" w:rsidDel="00D251FF">
          <w:delText>.</w:delText>
        </w:r>
      </w:del>
      <w:ins w:id="237" w:author="Björn Jörges" w:date="2022-02-16T21:06:00Z">
        <w:r w:rsidR="00163B97">
          <w:t>Studying</w:t>
        </w:r>
      </w:ins>
      <w:ins w:id="238" w:author="Björn Jörges" w:date="2022-02-16T20:42:00Z">
        <w:r w:rsidR="00E8539D">
          <w:t xml:space="preserve"> </w:t>
        </w:r>
      </w:ins>
      <w:ins w:id="239" w:author="Björn Jörges" w:date="2022-02-16T23:42:00Z">
        <w:r w:rsidR="007D2A32">
          <w:t xml:space="preserve">to what extent </w:t>
        </w:r>
      </w:ins>
      <w:ins w:id="240" w:author="Björn Jörges" w:date="2022-02-16T20:42:00Z">
        <w:r w:rsidR="00E8539D">
          <w:t>biases</w:t>
        </w:r>
      </w:ins>
      <w:ins w:id="241" w:author="Björn Jörges" w:date="2022-02-16T21:40:00Z">
        <w:r w:rsidR="00A85C68">
          <w:t xml:space="preserve"> and variability differences</w:t>
        </w:r>
      </w:ins>
      <w:ins w:id="242" w:author="Björn Jörges" w:date="2022-02-16T20:42:00Z">
        <w:r w:rsidR="00E8539D">
          <w:t xml:space="preserve"> </w:t>
        </w:r>
      </w:ins>
      <w:ins w:id="243" w:author="Björn Jörges" w:date="2022-02-16T20:43:00Z">
        <w:r w:rsidR="00E8539D">
          <w:t xml:space="preserve">in </w:t>
        </w:r>
      </w:ins>
      <w:ins w:id="244" w:author="Björn Jörges" w:date="2022-02-16T21:06:00Z">
        <w:r w:rsidR="00163B97">
          <w:t xml:space="preserve">online </w:t>
        </w:r>
      </w:ins>
      <w:ins w:id="245" w:author="Björn Jörges" w:date="2022-02-16T20:43:00Z">
        <w:r w:rsidR="00E8539D">
          <w:t>informatio</w:t>
        </w:r>
      </w:ins>
      <w:ins w:id="246" w:author="Björn Jörges" w:date="2022-02-16T20:44:00Z">
        <w:r w:rsidR="00E8539D">
          <w:t xml:space="preserve">n acquired </w:t>
        </w:r>
      </w:ins>
      <w:ins w:id="247" w:author="Björn Jörges" w:date="2022-02-16T20:48:00Z">
        <w:r w:rsidR="00E8539D" w:rsidRPr="00E8539D">
          <w:t xml:space="preserve">while viewing a target </w:t>
        </w:r>
      </w:ins>
      <w:ins w:id="248" w:author="Björn Jörges" w:date="2022-02-16T20:44:00Z">
        <w:r w:rsidR="00E8539D">
          <w:t>influence</w:t>
        </w:r>
      </w:ins>
      <w:ins w:id="249" w:author="Björn Jörges" w:date="2022-02-16T20:45:00Z">
        <w:r w:rsidR="00E8539D">
          <w:t xml:space="preserve"> the way we extrapolate</w:t>
        </w:r>
      </w:ins>
      <w:ins w:id="250" w:author="Björn Jörges" w:date="2022-02-16T20:46:00Z">
        <w:r w:rsidR="00E8539D">
          <w:t xml:space="preserve"> its</w:t>
        </w:r>
      </w:ins>
      <w:ins w:id="251" w:author="Björn Jörges" w:date="2022-02-16T20:45:00Z">
        <w:r w:rsidR="00E8539D">
          <w:t xml:space="preserve"> further motion</w:t>
        </w:r>
      </w:ins>
      <w:ins w:id="252" w:author="Björn Jörges" w:date="2022-02-16T21:06:00Z">
        <w:r w:rsidR="00163B97">
          <w:t xml:space="preserve"> </w:t>
        </w:r>
      </w:ins>
      <w:ins w:id="253" w:author="Björn Jörges" w:date="2022-02-16T21:10:00Z">
        <w:r w:rsidR="00163B97">
          <w:t xml:space="preserve">will help </w:t>
        </w:r>
      </w:ins>
      <w:ins w:id="254" w:author="Laurence Roy Harris" w:date="2022-03-20T16:17:00Z">
        <w:r w:rsidR="001719DE">
          <w:t xml:space="preserve">us </w:t>
        </w:r>
      </w:ins>
      <w:ins w:id="255" w:author="Björn Jörges" w:date="2022-02-16T21:10:00Z">
        <w:r w:rsidR="00163B97">
          <w:t>better understand the</w:t>
        </w:r>
      </w:ins>
      <w:ins w:id="256" w:author="Björn Jörges" w:date="2022-02-16T20:48:00Z">
        <w:r w:rsidR="00E8539D">
          <w:t xml:space="preserve"> </w:t>
        </w:r>
      </w:ins>
      <w:ins w:id="257" w:author="Björn Jörges" w:date="2022-02-16T21:11:00Z">
        <w:r w:rsidR="00163B97">
          <w:t xml:space="preserve">predictive </w:t>
        </w:r>
      </w:ins>
      <w:ins w:id="258" w:author="Björn Jörges" w:date="2022-02-16T20:48:00Z">
        <w:r w:rsidR="00E8539D">
          <w:t>mechanism</w:t>
        </w:r>
      </w:ins>
      <w:ins w:id="259" w:author="Björn Jörges" w:date="2022-02-16T21:10:00Z">
        <w:r w:rsidR="00163B97">
          <w:t>s</w:t>
        </w:r>
      </w:ins>
      <w:ins w:id="260" w:author="Björn Jörges" w:date="2022-02-16T20:48:00Z">
        <w:r w:rsidR="00E8539D">
          <w:t xml:space="preserve"> </w:t>
        </w:r>
      </w:ins>
      <w:ins w:id="261" w:author="Björn Jörges" w:date="2022-02-16T21:11:00Z">
        <w:r w:rsidR="00163B97">
          <w:t xml:space="preserve">at play not only </w:t>
        </w:r>
      </w:ins>
      <w:ins w:id="262" w:author="Björn Jörges" w:date="2022-02-16T20:48:00Z">
        <w:r w:rsidR="00E8539D">
          <w:t xml:space="preserve">when </w:t>
        </w:r>
      </w:ins>
      <w:ins w:id="263" w:author="Björn Jörges" w:date="2022-02-16T20:49:00Z">
        <w:r w:rsidR="00E8539D">
          <w:t>the target is occluded or the observer averts their gaze</w:t>
        </w:r>
      </w:ins>
      <w:ins w:id="264" w:author="Björn Jörges" w:date="2022-02-16T21:11:00Z">
        <w:r w:rsidR="00163B97">
          <w:t xml:space="preserve"> from the target</w:t>
        </w:r>
      </w:ins>
      <w:ins w:id="265" w:author="Björn Jörges" w:date="2022-02-16T20:49:00Z">
        <w:del w:id="266" w:author="Laurence Roy Harris" w:date="2022-03-20T16:17:00Z">
          <w:r w:rsidR="00E8539D" w:rsidDel="001719DE">
            <w:delText>,</w:delText>
          </w:r>
        </w:del>
        <w:r w:rsidR="00E8539D">
          <w:t xml:space="preserve"> but </w:t>
        </w:r>
      </w:ins>
      <w:ins w:id="267" w:author="Björn Jörges" w:date="2022-03-04T22:12:00Z">
        <w:r w:rsidR="00C61979">
          <w:t>also when timing</w:t>
        </w:r>
      </w:ins>
      <w:ins w:id="268" w:author="Björn Jörges" w:date="2022-02-16T20:49:00Z">
        <w:r w:rsidR="00E8539D">
          <w:t xml:space="preserve"> interceptive actions accurately despite unavoidable neu</w:t>
        </w:r>
      </w:ins>
      <w:ins w:id="269" w:author="Björn Jörges" w:date="2022-02-16T20:50:00Z">
        <w:r w:rsidR="00E8539D">
          <w:t>ral delays</w:t>
        </w:r>
      </w:ins>
      <w:ins w:id="270" w:author="Björn Jörges" w:date="2022-03-20T21:12:00Z">
        <w:r w:rsidR="006A22FC">
          <w:t xml:space="preserve"> </w:t>
        </w:r>
        <w:r w:rsidR="006A22FC">
          <w:fldChar w:fldCharType="begin" w:fldLock="1"/>
        </w:r>
      </w:ins>
      <w:r w:rsidR="00E80E45">
        <w:instrText>ADDIN CSL_CITATION {"citationItems":[{"id":"ITEM-1","itemData":{"DOI":"10.1007/s00221-008-1691-3","ISBN":"1432-1106 (Electronic)\\r0014-4819 (Linking)","ISSN":"00144819","PMID":"19139857","abstract":"Intercepting and avoiding collisions with moving objects are fundamental skills in daily life. Anticipatory behavior is required because of significant delays in transforming sensory information about target and body motion into a timed motor response. The ability to predict the kinematics and kinetics of interception or avoidance hundreds of milliseconds before the event may depend on several different sources of information and on different strategies of sensory-motor coordination. What are exactly the sources of spatio-temporal information and what are the control strategies remain controversial issues. Indeed, these topics have been the battlefield of contrasting views on how the brain interprets visual information to guide movement. Here we attempt a synthetic overview of the vast literature on interception. We discuss in detail the behavioral and neurophysiological aspects of interception of targets falling under gravity, as this topic has received special attention in recent years. We show that visual cues alone are insufficient to predict the time and place of interception or avoidance, and they need to be supplemented by prior knowledge (or internal models) about several features of the dynamic interaction with the moving object.","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Experimental Brain Research","id":"ITEM-1","issued":{"date-parts":[["2009"]]},"note":"NULL","page":"571-604","title":"Visuo-motor coordination and internal models for object interception","type":"article-journal","volume":"192"},"uris":["http://www.mendeley.com/documents/?uuid=c24b5266-7cf4-4279-801c-c1220e093ae9"]}],"mendeley":{"formattedCitation":"[36]","plainTextFormattedCitation":"[36]","previouslyFormattedCitation":"[36]"},"properties":{"noteIndex":0},"schema":"https://github.com/citation-style-language/schema/raw/master/csl-citation.json"}</w:instrText>
      </w:r>
      <w:r w:rsidR="006A22FC">
        <w:fldChar w:fldCharType="separate"/>
      </w:r>
      <w:r w:rsidR="006A22FC" w:rsidRPr="006A22FC">
        <w:rPr>
          <w:noProof/>
        </w:rPr>
        <w:t>[36]</w:t>
      </w:r>
      <w:ins w:id="271" w:author="Björn Jörges" w:date="2022-03-20T21:12:00Z">
        <w:r w:rsidR="006A22FC">
          <w:fldChar w:fldCharType="end"/>
        </w:r>
      </w:ins>
      <w:ins w:id="272" w:author="Björn Jörges" w:date="2022-02-16T20:45:00Z">
        <w:r w:rsidR="00E8539D">
          <w:t>.</w:t>
        </w:r>
      </w:ins>
      <w:ins w:id="273" w:author="Björn Jörges" w:date="2022-02-16T20:44:00Z">
        <w:r w:rsidR="00E8539D">
          <w:t xml:space="preserve"> </w:t>
        </w:r>
      </w:ins>
      <w:del w:id="274" w:author="Björn Jörges" w:date="2022-02-16T20:44:00Z">
        <w:r w:rsidDel="00E8539D">
          <w:delText xml:space="preserve"> </w:delText>
        </w:r>
      </w:del>
      <w:r w:rsidR="00941CCF">
        <w:t>In th</w:t>
      </w:r>
      <w:r w:rsidR="00BE4BC7">
        <w:t xml:space="preserve">e present </w:t>
      </w:r>
      <w:r w:rsidR="00941CCF">
        <w:t>study, we</w:t>
      </w:r>
      <w:r w:rsidR="001A0A6A">
        <w:t xml:space="preserve"> </w:t>
      </w:r>
      <w:r w:rsidR="00A453CA">
        <w:t>th</w:t>
      </w:r>
      <w:r w:rsidR="003B6A80">
        <w:t>erefore</w:t>
      </w:r>
      <w:r w:rsidR="00A453CA">
        <w:t xml:space="preserve"> </w:t>
      </w:r>
      <w:r w:rsidR="00941CCF">
        <w:t xml:space="preserve">investigate how </w:t>
      </w:r>
      <w:r>
        <w:t xml:space="preserve">biases in speed estimation elicited by </w:t>
      </w:r>
      <w:r w:rsidR="00806E06">
        <w:t xml:space="preserve">visual </w:t>
      </w:r>
      <w:r w:rsidR="00941CCF">
        <w:t>self-motion impact the prediction of object motion.</w:t>
      </w:r>
    </w:p>
    <w:p w14:paraId="772B705F" w14:textId="77777777" w:rsidR="000350A4" w:rsidRDefault="0098377F" w:rsidP="00777625">
      <w:pPr>
        <w:jc w:val="both"/>
      </w:pPr>
      <w:r>
        <w:t>More specifically</w:t>
      </w:r>
      <w:r w:rsidR="008132A9">
        <w:t xml:space="preserve">, we </w:t>
      </w:r>
      <w:r w:rsidR="001A0A6A">
        <w:t xml:space="preserve">will </w:t>
      </w:r>
      <w:r w:rsidR="008132A9">
        <w:t>test three</w:t>
      </w:r>
      <w:ins w:id="275" w:author="Björn Jörges" w:date="2022-03-04T22:16:00Z">
        <w:r w:rsidR="00F80AD2">
          <w:t xml:space="preserve"> interconnected</w:t>
        </w:r>
      </w:ins>
      <w:r w:rsidR="008132A9">
        <w:t xml:space="preserve"> hypotheses: </w:t>
      </w:r>
    </w:p>
    <w:p w14:paraId="5882DD5A" w14:textId="77777777" w:rsidR="000350A4" w:rsidRDefault="000350A4" w:rsidP="000350A4">
      <w:pPr>
        <w:pStyle w:val="ListParagraph"/>
        <w:numPr>
          <w:ilvl w:val="0"/>
          <w:numId w:val="2"/>
        </w:numPr>
        <w:jc w:val="both"/>
      </w:pPr>
      <w:del w:id="276" w:author="Björn Jörges" w:date="2022-02-14T23:46:00Z">
        <w:r w:rsidRPr="000350A4" w:rsidDel="003B1E8D">
          <w:delText>Motion prediction</w:delText>
        </w:r>
      </w:del>
      <w:ins w:id="277" w:author="Björn Jörges" w:date="2022-02-15T00:03:00Z">
        <w:r w:rsidR="00A34179">
          <w:t>Prediction</w:t>
        </w:r>
      </w:ins>
      <w:ins w:id="278" w:author="Björn Jörges" w:date="2022-03-04T22:47:00Z">
        <w:r w:rsidR="00BF2F82">
          <w:t>s</w:t>
        </w:r>
      </w:ins>
      <w:r w:rsidRPr="000350A4">
        <w:t xml:space="preserve"> </w:t>
      </w:r>
      <w:r w:rsidR="00BE4BC7">
        <w:t>of where a moving object will be in the future will</w:t>
      </w:r>
      <w:r w:rsidR="00BE4BC7" w:rsidRPr="000350A4">
        <w:t xml:space="preserve"> </w:t>
      </w:r>
      <w:r w:rsidRPr="000350A4">
        <w:t>be biased (Hypothesis</w:t>
      </w:r>
      <w:r>
        <w:t xml:space="preserve"> 1</w:t>
      </w:r>
      <w:r w:rsidRPr="000350A4">
        <w:t>a) and more variable (Hypothesis 1b)</w:t>
      </w:r>
      <w:r>
        <w:t xml:space="preserve"> </w:t>
      </w:r>
      <w:r w:rsidRPr="000350A4">
        <w:t xml:space="preserve">in </w:t>
      </w:r>
      <w:r w:rsidR="00BE4BC7">
        <w:t>the presence of</w:t>
      </w:r>
      <w:r w:rsidR="00BE4BC7" w:rsidRPr="000350A4">
        <w:t xml:space="preserve"> </w:t>
      </w:r>
      <w:r w:rsidRPr="000350A4">
        <w:t>visual</w:t>
      </w:r>
      <w:r w:rsidR="00BE4BC7">
        <w:t>ly simulated</w:t>
      </w:r>
      <w:r w:rsidRPr="000350A4">
        <w:t xml:space="preserve"> self-motion</w:t>
      </w:r>
    </w:p>
    <w:p w14:paraId="2F72B4D1" w14:textId="77777777" w:rsidR="000350A4" w:rsidRDefault="000350A4" w:rsidP="000350A4">
      <w:pPr>
        <w:pStyle w:val="ListParagraph"/>
        <w:numPr>
          <w:ilvl w:val="0"/>
          <w:numId w:val="2"/>
        </w:numPr>
        <w:jc w:val="both"/>
      </w:pPr>
      <w:r>
        <w:t>O</w:t>
      </w:r>
      <w:r w:rsidR="008132A9">
        <w:t xml:space="preserve">bject speed </w:t>
      </w:r>
      <w:del w:id="279" w:author="Björn Jörges" w:date="2022-02-15T00:03:00Z">
        <w:r w:rsidR="008132A9" w:rsidDel="00A34179">
          <w:delText xml:space="preserve">estimates </w:delText>
        </w:r>
      </w:del>
      <w:ins w:id="280" w:author="Björn Jörges" w:date="2022-02-15T00:03:00Z">
        <w:r w:rsidR="00A34179">
          <w:t xml:space="preserve">judgements </w:t>
        </w:r>
      </w:ins>
      <w:r w:rsidR="00BE4BC7">
        <w:t xml:space="preserve">will </w:t>
      </w:r>
      <w:r>
        <w:t xml:space="preserve">be </w:t>
      </w:r>
      <w:r w:rsidR="008132A9">
        <w:t>biased</w:t>
      </w:r>
      <w:r w:rsidR="00562A10">
        <w:t xml:space="preserve"> (Hypothesis </w:t>
      </w:r>
      <w:r>
        <w:t>2</w:t>
      </w:r>
      <w:r w:rsidR="00562A10">
        <w:t>a</w:t>
      </w:r>
      <w:ins w:id="281" w:author="Björn Jörges" w:date="2022-02-16T20:51:00Z">
        <w:r w:rsidR="00E8539D" w:rsidRPr="00E8539D">
          <w:t xml:space="preserve">, which constitutes a replication of an earlier result </w:t>
        </w:r>
        <w:del w:id="282" w:author="Laurence Roy Harris" w:date="2022-03-20T00:40:00Z">
          <w:r w:rsidR="00E8539D" w:rsidRPr="00E8539D" w:rsidDel="00C064F7">
            <w:delText>in this line of work;</w:delText>
          </w:r>
        </w:del>
      </w:ins>
      <w:ins w:id="283" w:author="Laurence Roy Harris" w:date="2022-03-20T00:40:00Z">
        <w:r w:rsidR="00C064F7">
          <w:t>of</w:t>
        </w:r>
      </w:ins>
      <w:ins w:id="284" w:author="Björn Jörges" w:date="2022-02-16T20:51:00Z">
        <w:r w:rsidR="00E8539D" w:rsidRPr="00E8539D">
          <w:t xml:space="preserve"> Jörges &amp; Harris, 2021</w:t>
        </w:r>
      </w:ins>
      <w:r w:rsidR="00562A10">
        <w:t>)</w:t>
      </w:r>
      <w:r w:rsidR="008132A9">
        <w:t xml:space="preserve"> </w:t>
      </w:r>
      <w:r w:rsidR="00806E06">
        <w:t>and more variable</w:t>
      </w:r>
      <w:r w:rsidR="00562A10">
        <w:t xml:space="preserve"> </w:t>
      </w:r>
      <w:r w:rsidR="00562A10" w:rsidRPr="00562A10">
        <w:t xml:space="preserve">(Hypothesis </w:t>
      </w:r>
      <w:r>
        <w:t>2</w:t>
      </w:r>
      <w:r w:rsidR="00562A10">
        <w:t>b</w:t>
      </w:r>
      <w:ins w:id="285" w:author="Björn Jörges" w:date="2022-02-16T20:52:00Z">
        <w:r w:rsidR="009E1637">
          <w:t>,</w:t>
        </w:r>
      </w:ins>
      <w:ins w:id="286" w:author="Björn Jörges" w:date="2022-02-16T20:51:00Z">
        <w:r w:rsidR="00E8539D">
          <w:t xml:space="preserve"> a more highly powered follow-up to a hypoth</w:t>
        </w:r>
      </w:ins>
      <w:ins w:id="287" w:author="Björn Jörges" w:date="2022-02-16T20:52:00Z">
        <w:r w:rsidR="00E8539D">
          <w:t>esis</w:t>
        </w:r>
        <w:r w:rsidR="009E1637">
          <w:t xml:space="preserve"> for which </w:t>
        </w:r>
        <w:del w:id="288" w:author="Laurence Roy Harris" w:date="2022-03-20T00:40:00Z">
          <w:r w:rsidR="009E1637" w:rsidDel="00C064F7">
            <w:delText>we</w:delText>
          </w:r>
        </w:del>
      </w:ins>
      <w:ins w:id="289" w:author="Laurence Roy Harris" w:date="2022-03-20T00:40:00Z">
        <w:r w:rsidR="00C064F7" w:rsidRPr="00E8539D">
          <w:t>Jörges &amp; Harris, 2021</w:t>
        </w:r>
      </w:ins>
      <w:ins w:id="290" w:author="Björn Jörges" w:date="2022-02-16T20:52:00Z">
        <w:r w:rsidR="009E1637">
          <w:t xml:space="preserve"> </w:t>
        </w:r>
        <w:del w:id="291" w:author="Laurence Roy Harris" w:date="2022-03-20T00:41:00Z">
          <w:r w:rsidR="009E1637" w:rsidDel="00C064F7">
            <w:delText>had</w:delText>
          </w:r>
        </w:del>
      </w:ins>
      <w:ins w:id="292" w:author="Laurence Roy Harris" w:date="2022-03-20T00:41:00Z">
        <w:r w:rsidR="00C064F7">
          <w:t>did</w:t>
        </w:r>
      </w:ins>
      <w:ins w:id="293" w:author="Björn Jörges" w:date="2022-02-16T20:52:00Z">
        <w:r w:rsidR="009E1637">
          <w:t xml:space="preserve"> not </w:t>
        </w:r>
        <w:del w:id="294" w:author="Laurence Roy Harris" w:date="2022-03-20T00:41:00Z">
          <w:r w:rsidR="009E1637" w:rsidDel="00C064F7">
            <w:delText>found</w:delText>
          </w:r>
        </w:del>
      </w:ins>
      <w:ins w:id="295" w:author="Laurence Roy Harris" w:date="2022-03-20T00:41:00Z">
        <w:r w:rsidR="00C064F7">
          <w:t>find</w:t>
        </w:r>
      </w:ins>
      <w:ins w:id="296" w:author="Björn Jörges" w:date="2022-02-16T20:52:00Z">
        <w:r w:rsidR="009E1637">
          <w:t xml:space="preserve"> significant support</w:t>
        </w:r>
        <w:del w:id="297" w:author="Laurence Roy Harris" w:date="2022-03-20T00:41:00Z">
          <w:r w:rsidR="009E1637" w:rsidDel="00C064F7">
            <w:delText xml:space="preserve"> in the same earlier study</w:delText>
          </w:r>
        </w:del>
      </w:ins>
      <w:r w:rsidR="00562A10" w:rsidRPr="00562A10">
        <w:t>)</w:t>
      </w:r>
      <w:r w:rsidR="00806E06">
        <w:t xml:space="preserve"> </w:t>
      </w:r>
      <w:r w:rsidR="00BE4BC7">
        <w:t xml:space="preserve">in the presence of </w:t>
      </w:r>
      <w:r w:rsidR="00FC36E8">
        <w:t xml:space="preserve">visually simulated </w:t>
      </w:r>
      <w:r w:rsidR="008132A9">
        <w:t>self-motion</w:t>
      </w:r>
    </w:p>
    <w:p w14:paraId="5E8F77B6" w14:textId="77777777" w:rsidR="008132A9" w:rsidRDefault="00BE4BC7" w:rsidP="000350A4">
      <w:pPr>
        <w:pStyle w:val="ListParagraph"/>
        <w:numPr>
          <w:ilvl w:val="0"/>
          <w:numId w:val="2"/>
        </w:numPr>
        <w:jc w:val="both"/>
      </w:pPr>
      <w:r>
        <w:t>T</w:t>
      </w:r>
      <w:r w:rsidR="00806E06">
        <w:t>he effect of visual</w:t>
      </w:r>
      <w:r>
        <w:t xml:space="preserve">ly simulated </w:t>
      </w:r>
      <w:r w:rsidR="00806E06">
        <w:t>self-motion on</w:t>
      </w:r>
      <w:r w:rsidR="008132A9">
        <w:t xml:space="preserve"> </w:t>
      </w:r>
      <w:del w:id="298" w:author="Björn Jörges" w:date="2022-02-14T23:47:00Z">
        <w:r w:rsidR="008132A9" w:rsidDel="003B1E8D">
          <w:delText>motion prediction</w:delText>
        </w:r>
      </w:del>
      <w:ins w:id="299" w:author="Björn Jörges" w:date="2022-02-14T23:47:00Z">
        <w:r w:rsidR="003B1E8D">
          <w:t>motion extrapolation</w:t>
        </w:r>
      </w:ins>
      <w:r w:rsidR="008132A9">
        <w:t xml:space="preserve"> </w:t>
      </w:r>
      <w:r>
        <w:t xml:space="preserve">can be predicted </w:t>
      </w:r>
      <w:r w:rsidR="008132A9">
        <w:t xml:space="preserve">from </w:t>
      </w:r>
      <w:r w:rsidR="00806E06">
        <w:t xml:space="preserve">its effect on </w:t>
      </w:r>
      <w:r w:rsidR="005C4459">
        <w:t>speed estimation</w:t>
      </w:r>
      <w:r w:rsidR="00640315">
        <w:t xml:space="preserve">, both in terms of bias </w:t>
      </w:r>
      <w:r w:rsidR="00640315" w:rsidRPr="00640315">
        <w:t xml:space="preserve">(Hypothesis </w:t>
      </w:r>
      <w:r w:rsidR="00640315">
        <w:t>3</w:t>
      </w:r>
      <w:r w:rsidR="00640315" w:rsidRPr="00640315">
        <w:t>a)</w:t>
      </w:r>
      <w:r w:rsidR="00640315">
        <w:t xml:space="preserve"> and </w:t>
      </w:r>
      <w:ins w:id="300" w:author="Laurence Roy Harris" w:date="2022-03-20T16:20:00Z">
        <w:r w:rsidR="001719DE">
          <w:t xml:space="preserve">its </w:t>
        </w:r>
      </w:ins>
      <w:r w:rsidR="00640315">
        <w:t xml:space="preserve">variability </w:t>
      </w:r>
      <w:r w:rsidR="00640315" w:rsidRPr="00640315">
        <w:t xml:space="preserve">(Hypothesis </w:t>
      </w:r>
      <w:r w:rsidR="00640315">
        <w:t>3b</w:t>
      </w:r>
      <w:r w:rsidR="00640315" w:rsidRPr="00640315">
        <w:t>)</w:t>
      </w:r>
    </w:p>
    <w:p w14:paraId="40F06D64" w14:textId="77777777" w:rsidR="009D4DA1" w:rsidRPr="00274F73" w:rsidRDefault="0098404D" w:rsidP="00274F73">
      <w:pPr>
        <w:pStyle w:val="Heading1"/>
      </w:pPr>
      <w:r w:rsidRPr="00274F73">
        <w:t>Methods</w:t>
      </w:r>
    </w:p>
    <w:p w14:paraId="62A15ADC" w14:textId="77777777" w:rsidR="0098404D" w:rsidRDefault="0098404D" w:rsidP="00274F73">
      <w:pPr>
        <w:pStyle w:val="Heading2"/>
      </w:pPr>
      <w:r w:rsidRPr="00274F73">
        <w:t>Apparatus</w:t>
      </w:r>
    </w:p>
    <w:p w14:paraId="63279957" w14:textId="77777777" w:rsidR="0031373F" w:rsidRDefault="00F063C8" w:rsidP="00777625">
      <w:pPr>
        <w:jc w:val="both"/>
      </w:pPr>
      <w:r>
        <w:t>We programmed all stimuli in Unity 2020.</w:t>
      </w:r>
      <w:ins w:id="301" w:author="Björn Jörges" w:date="2022-03-04T22:48:00Z">
        <w:r w:rsidR="00BF2F82">
          <w:t>3</w:t>
        </w:r>
      </w:ins>
      <w:del w:id="302" w:author="Björn Jörges" w:date="2022-03-04T22:48:00Z">
        <w:r w:rsidDel="00BF2F82">
          <w:delText>1</w:delText>
        </w:r>
        <w:r w:rsidR="0031373F" w:rsidDel="00BF2F82">
          <w:delText>4</w:delText>
        </w:r>
      </w:del>
      <w:r>
        <w:t>.</w:t>
      </w:r>
      <w:r w:rsidR="0031373F">
        <w:t>3</w:t>
      </w:r>
      <w:ins w:id="303" w:author="Björn Jörges" w:date="2022-03-04T22:48:00Z">
        <w:r w:rsidR="00BF2F82">
          <w:t>0</w:t>
        </w:r>
      </w:ins>
      <w:ins w:id="304" w:author="Björn Jörges" w:date="2022-03-04T22:49:00Z">
        <w:r w:rsidR="00FA6338">
          <w:t>f1</w:t>
        </w:r>
      </w:ins>
      <w:r>
        <w:t>. Giv</w:t>
      </w:r>
      <w:r w:rsidR="0031373F">
        <w:t>en</w:t>
      </w:r>
      <w:r>
        <w:t xml:space="preserve"> the on-going COVID-19 pandemic, </w:t>
      </w:r>
      <w:r w:rsidR="0031373F">
        <w:t xml:space="preserve">some participants who are owners </w:t>
      </w:r>
      <w:r>
        <w:t xml:space="preserve">of head-mounted VR devices (HMDs) </w:t>
      </w:r>
      <w:r w:rsidR="00F207A2">
        <w:t>are</w:t>
      </w:r>
      <w:r w:rsidR="0031373F">
        <w:t xml:space="preserve"> tested </w:t>
      </w:r>
      <w:r>
        <w:t xml:space="preserve">in the safety of their home. Our experiment </w:t>
      </w:r>
      <w:r w:rsidR="00362FDD">
        <w:t>is</w:t>
      </w:r>
      <w:r>
        <w:t xml:space="preserve"> compatible with all major modern HMDs.</w:t>
      </w:r>
      <w:ins w:id="305" w:author="Björn Jörges" w:date="2022-02-25T22:03:00Z">
        <w:r w:rsidR="00D65102">
          <w:t xml:space="preserve"> To minimize variability introduced by </w:t>
        </w:r>
      </w:ins>
      <w:ins w:id="306" w:author="Björn Jörges" w:date="2022-03-04T22:50:00Z">
        <w:r w:rsidR="00FA6338">
          <w:t xml:space="preserve">the use of </w:t>
        </w:r>
      </w:ins>
      <w:ins w:id="307" w:author="Björn Jörges" w:date="2022-02-25T22:03:00Z">
        <w:r w:rsidR="00D65102">
          <w:t>different HMDs, each program we</w:t>
        </w:r>
      </w:ins>
      <w:ins w:id="308" w:author="Björn Jörges" w:date="2022-02-25T22:04:00Z">
        <w:r w:rsidR="00D65102">
          <w:t xml:space="preserve"> use to present stimuli limits both the horizontal and the vertical field of view to 80°. We don’t expect there to be relevant differences in frame rate, as Unity caps the frame rate at 60</w:t>
        </w:r>
      </w:ins>
      <w:ins w:id="309" w:author="Björn Jörges" w:date="2022-02-25T22:06:00Z">
        <w:r w:rsidR="00D65102">
          <w:t> </w:t>
        </w:r>
      </w:ins>
      <w:ins w:id="310" w:author="Björn Jörges" w:date="2022-02-25T22:04:00Z">
        <w:r w:rsidR="00D65102">
          <w:t>Hz</w:t>
        </w:r>
      </w:ins>
      <w:ins w:id="311" w:author="Björn Jörges" w:date="2022-02-25T22:05:00Z">
        <w:r w:rsidR="00D65102">
          <w:t xml:space="preserve">. Our programs are, further, much less demanding in processing power than any VR application remote participants are likely to </w:t>
        </w:r>
      </w:ins>
      <w:ins w:id="312" w:author="Björn Jörges" w:date="2022-02-25T22:06:00Z">
        <w:r w:rsidR="00D65102">
          <w:t>run; that is, frame rate drop</w:t>
        </w:r>
      </w:ins>
      <w:ins w:id="313" w:author="Laurence Roy Harris" w:date="2022-03-20T16:21:00Z">
        <w:r w:rsidR="00384973">
          <w:t>ping</w:t>
        </w:r>
      </w:ins>
      <w:ins w:id="314" w:author="Björn Jörges" w:date="2022-02-25T22:06:00Z">
        <w:del w:id="315" w:author="Laurence Roy Harris" w:date="2022-03-20T16:21:00Z">
          <w:r w:rsidR="00D65102" w:rsidDel="00384973">
            <w:delText>s</w:delText>
          </w:r>
        </w:del>
        <w:r w:rsidR="00D65102">
          <w:t xml:space="preserve"> below 60 Hz should occur almost never.</w:t>
        </w:r>
      </w:ins>
      <w:ins w:id="316" w:author="Björn Jörges" w:date="2022-02-25T22:05:00Z">
        <w:r w:rsidR="00D65102">
          <w:t xml:space="preserve"> </w:t>
        </w:r>
      </w:ins>
      <w:del w:id="317" w:author="Björn Jörges" w:date="2022-02-25T22:05:00Z">
        <w:r w:rsidR="009636F3" w:rsidDel="00D65102">
          <w:delText xml:space="preserve"> </w:delText>
        </w:r>
      </w:del>
      <w:r w:rsidR="001A0A6A">
        <w:t xml:space="preserve">If it is safely possible and an ethics approval is granted, we </w:t>
      </w:r>
      <w:r w:rsidR="00CA3839">
        <w:t>might</w:t>
      </w:r>
      <w:r w:rsidR="001A0A6A">
        <w:t xml:space="preserve"> </w:t>
      </w:r>
      <w:r w:rsidR="0031373F">
        <w:t>also test some participants in person</w:t>
      </w:r>
      <w:ins w:id="318" w:author="Laurence Roy Harris" w:date="2022-03-20T15:52:00Z">
        <w:r w:rsidR="00704372">
          <w:t xml:space="preserve"> in our laboratory</w:t>
        </w:r>
      </w:ins>
      <w:r w:rsidR="0031373F">
        <w:t xml:space="preserve">. For these participants, we </w:t>
      </w:r>
      <w:ins w:id="319" w:author="Laurence Roy Harris" w:date="2022-03-20T15:52:00Z">
        <w:r w:rsidR="00704372">
          <w:t xml:space="preserve">will </w:t>
        </w:r>
      </w:ins>
      <w:r w:rsidR="007A3559">
        <w:t xml:space="preserve">use </w:t>
      </w:r>
      <w:r w:rsidR="0031373F">
        <w:t xml:space="preserve">an </w:t>
      </w:r>
      <w:del w:id="320" w:author="Björn Jörges" w:date="2022-03-04T22:48:00Z">
        <w:r w:rsidR="00F207A2" w:rsidDel="00BF2F82">
          <w:delText xml:space="preserve">Vive </w:delText>
        </w:r>
      </w:del>
      <w:ins w:id="321" w:author="Björn Jörges" w:date="2022-03-04T22:48:00Z">
        <w:r w:rsidR="00BF2F82">
          <w:t xml:space="preserve">VIVE </w:t>
        </w:r>
      </w:ins>
      <w:r w:rsidR="00F207A2">
        <w:t>Pro Eye</w:t>
      </w:r>
      <w:r w:rsidR="0031373F">
        <w:t>.</w:t>
      </w:r>
    </w:p>
    <w:p w14:paraId="01327C45" w14:textId="77777777" w:rsidR="00F063C8" w:rsidRDefault="00F063C8" w:rsidP="00F063C8">
      <w:pPr>
        <w:pStyle w:val="Heading2"/>
      </w:pPr>
      <w:r>
        <w:t>Participants and Recruitment</w:t>
      </w:r>
    </w:p>
    <w:p w14:paraId="08D6187E" w14:textId="77777777" w:rsidR="00F063C8" w:rsidRDefault="00F063C8" w:rsidP="00777625">
      <w:pPr>
        <w:jc w:val="both"/>
      </w:pPr>
      <w:r>
        <w:t>We</w:t>
      </w:r>
      <w:r w:rsidR="0031373F">
        <w:t xml:space="preserve"> </w:t>
      </w:r>
      <w:r>
        <w:t xml:space="preserve">recruit participants </w:t>
      </w:r>
      <w:r w:rsidR="00362FDD">
        <w:t xml:space="preserve">with HMDs in their possession </w:t>
      </w:r>
      <w:r w:rsidR="006C53F1">
        <w:t xml:space="preserve">online </w:t>
      </w:r>
      <w:r>
        <w:t xml:space="preserve">for them to perform the experiment in their homes. Recruitment </w:t>
      </w:r>
      <w:r w:rsidR="007A3559">
        <w:t>occur</w:t>
      </w:r>
      <w:r w:rsidR="00F207A2">
        <w:t>s</w:t>
      </w:r>
      <w:r w:rsidR="007A3559">
        <w:t xml:space="preserve"> </w:t>
      </w:r>
      <w:r>
        <w:t xml:space="preserve">through social media (such as Twitter, Facebook, and Reddit). Some </w:t>
      </w:r>
      <w:r w:rsidR="007A3559">
        <w:t xml:space="preserve">remote </w:t>
      </w:r>
      <w:r>
        <w:t xml:space="preserve">participants </w:t>
      </w:r>
      <w:r w:rsidR="007A3559">
        <w:t xml:space="preserve">might </w:t>
      </w:r>
      <w:r>
        <w:t xml:space="preserve">also </w:t>
      </w:r>
      <w:r w:rsidR="007A3559">
        <w:t xml:space="preserve">be </w:t>
      </w:r>
      <w:r>
        <w:t xml:space="preserve">recruited through the professional recruitment service </w:t>
      </w:r>
      <w:proofErr w:type="spellStart"/>
      <w:r>
        <w:t>XpertVR</w:t>
      </w:r>
      <w:proofErr w:type="spellEnd"/>
      <w:r>
        <w:t xml:space="preserve">. </w:t>
      </w:r>
      <w:r w:rsidR="00CA3839">
        <w:t xml:space="preserve">Since recruiting participants with VR equipment at home is not trivial, we might </w:t>
      </w:r>
      <w:r w:rsidR="0018350B">
        <w:t xml:space="preserve">also rely on York University participant pools to recruit participants for in-person testing. In this case, all applicable guidelines for safe </w:t>
      </w:r>
      <w:r w:rsidR="0018350B">
        <w:lastRenderedPageBreak/>
        <w:t xml:space="preserve">face-to-face testing </w:t>
      </w:r>
      <w:r w:rsidR="00C37D2F">
        <w:t>are</w:t>
      </w:r>
      <w:r w:rsidR="0018350B">
        <w:t xml:space="preserve"> fulfilled and exceeded. </w:t>
      </w:r>
      <w:r>
        <w:t xml:space="preserve">Participants receive a monetary compensation of </w:t>
      </w:r>
      <w:r w:rsidR="00362FDD">
        <w:t>45</w:t>
      </w:r>
      <w:r>
        <w:t xml:space="preserve"> CAD for participation in the experiment</w:t>
      </w:r>
      <w:r w:rsidR="00362FDD">
        <w:t>; participants recruited through the York University participant pools may receive course credit instead of a monetary compensation.</w:t>
      </w:r>
      <w:r w:rsidR="00A73C19">
        <w:t xml:space="preserve"> All participants are screened for stereo-blindness with a custom Unity program</w:t>
      </w:r>
      <w:r w:rsidR="00672E2F">
        <w:t xml:space="preserve"> (</w:t>
      </w:r>
      <w:del w:id="322" w:author="Björn Jörges" w:date="2022-02-25T21:31:00Z">
        <w:r w:rsidR="004B6214" w:rsidDel="000E1D2C">
          <w:fldChar w:fldCharType="begin"/>
        </w:r>
        <w:r w:rsidR="004B6214" w:rsidDel="000E1D2C">
          <w:delInstrText xml:space="preserve"> HYPERLINK "https://github.com/b-jorges/Stereotest" </w:delInstrText>
        </w:r>
        <w:r w:rsidR="004B6214" w:rsidDel="000E1D2C">
          <w:fldChar w:fldCharType="separate"/>
        </w:r>
        <w:r w:rsidR="00672E2F" w:rsidRPr="000E1D2C" w:rsidDel="000E1D2C">
          <w:rPr>
            <w:rPrChange w:id="323" w:author="Björn Jörges" w:date="2022-02-25T21:31:00Z">
              <w:rPr>
                <w:rStyle w:val="Hyperlink"/>
              </w:rPr>
            </w:rPrChange>
          </w:rPr>
          <w:delText>downloadable here, on</w:delText>
        </w:r>
        <w:r w:rsidR="00DF2609" w:rsidRPr="000E1D2C" w:rsidDel="000E1D2C">
          <w:rPr>
            <w:rPrChange w:id="324" w:author="Björn Jörges" w:date="2022-02-25T21:31:00Z">
              <w:rPr>
                <w:rStyle w:val="Hyperlink"/>
              </w:rPr>
            </w:rPrChange>
          </w:rPr>
          <w:delText xml:space="preserve"> GitHub</w:delText>
        </w:r>
        <w:r w:rsidR="004B6214" w:rsidDel="000E1D2C">
          <w:rPr>
            <w:rStyle w:val="Hyperlink"/>
          </w:rPr>
          <w:fldChar w:fldCharType="end"/>
        </w:r>
      </w:del>
      <w:ins w:id="325" w:author="Björn Jörges" w:date="2022-02-25T21:31:00Z">
        <w:r w:rsidR="000E1D2C" w:rsidRPr="000E1D2C">
          <w:rPr>
            <w:rPrChange w:id="326" w:author="Björn Jörges" w:date="2022-02-25T21:31:00Z">
              <w:rPr>
                <w:rStyle w:val="Hyperlink"/>
              </w:rPr>
            </w:rPrChange>
          </w:rPr>
          <w:t>downloadable on GitHub</w:t>
        </w:r>
        <w:r w:rsidR="000E1D2C">
          <w:t xml:space="preserve">: </w:t>
        </w:r>
        <w:r w:rsidR="000E1D2C" w:rsidRPr="000E1D2C">
          <w:t>https://github.com/b-jorges/Stereotest</w:t>
        </w:r>
      </w:ins>
      <w:r w:rsidR="00672E2F">
        <w:t>)</w:t>
      </w:r>
      <w:r w:rsidR="00A73C19">
        <w:t xml:space="preserve"> in which participants have to distinguish the relative depth of two objects that are matched in retinal size. Participants are only included if they answer correctly on 16 out of 20 trials. The simulated disparity is 200 arcsec. While this allows only for a coarse assessment of the participants’ stereovision, our experiment is not critically dependent on </w:t>
      </w:r>
      <w:r w:rsidR="00A32209">
        <w:t xml:space="preserve">a high </w:t>
      </w:r>
      <w:r w:rsidR="00A73C19">
        <w:t xml:space="preserve">stereoacuity. </w:t>
      </w:r>
      <w:r w:rsidR="007C116B">
        <w:t xml:space="preserve">We test </w:t>
      </w:r>
      <w:r w:rsidR="00672E2F">
        <w:t>20</w:t>
      </w:r>
      <w:r w:rsidR="007C116B">
        <w:t xml:space="preserve"> men and </w:t>
      </w:r>
      <w:r w:rsidR="00672E2F">
        <w:t>20</w:t>
      </w:r>
      <w:r w:rsidR="007C116B">
        <w:t xml:space="preserve"> women (see Power Analysis). </w:t>
      </w:r>
      <w:r w:rsidR="00F53FF9">
        <w:t xml:space="preserve">The experiment was approved by the local ethics committee and </w:t>
      </w:r>
      <w:r w:rsidR="00F207A2">
        <w:t>is</w:t>
      </w:r>
      <w:r w:rsidR="007A3559">
        <w:t xml:space="preserve"> </w:t>
      </w:r>
      <w:r w:rsidR="00F53FF9">
        <w:t>conducted in accordance with the Declaration of Helsinki.</w:t>
      </w:r>
    </w:p>
    <w:p w14:paraId="187660CF" w14:textId="77777777" w:rsidR="0098404D" w:rsidRDefault="0098404D" w:rsidP="00274F73">
      <w:pPr>
        <w:pStyle w:val="Heading2"/>
      </w:pPr>
      <w:r w:rsidRPr="00274F73">
        <w:t>Stimulus</w:t>
      </w:r>
    </w:p>
    <w:p w14:paraId="106CABAC" w14:textId="77777777" w:rsidR="00274F73" w:rsidRDefault="00274F73" w:rsidP="007F6DF4">
      <w:pPr>
        <w:jc w:val="both"/>
        <w:rPr>
          <w:ins w:id="327" w:author="Björn Jörges" w:date="2022-02-21T22:37:00Z"/>
        </w:rPr>
      </w:pPr>
      <w:r>
        <w:t>Each participant perform</w:t>
      </w:r>
      <w:r w:rsidR="00236E3D">
        <w:t>s</w:t>
      </w:r>
      <w:r>
        <w:t xml:space="preserve"> two </w:t>
      </w:r>
      <w:r w:rsidR="00221120">
        <w:t xml:space="preserve">main </w:t>
      </w:r>
      <w:r>
        <w:t>tasks in</w:t>
      </w:r>
      <w:r w:rsidR="001A0A6A">
        <w:t xml:space="preserve"> an</w:t>
      </w:r>
      <w:r>
        <w:t xml:space="preserve"> immersive VR</w:t>
      </w:r>
      <w:r w:rsidR="00221120">
        <w:t xml:space="preserve"> environment</w:t>
      </w:r>
      <w:r>
        <w:t>: a prediction task and a speed estimation task.</w:t>
      </w:r>
      <w:r w:rsidR="00A453CA">
        <w:t xml:space="preserve"> Every participant complete</w:t>
      </w:r>
      <w:r w:rsidR="003B6A80">
        <w:t>s</w:t>
      </w:r>
      <w:r w:rsidR="00A453CA">
        <w:t xml:space="preserve"> both tasks</w:t>
      </w:r>
      <w:r w:rsidR="00BF1CC7">
        <w:t>,</w:t>
      </w:r>
      <w:r w:rsidR="00A453CA">
        <w:t xml:space="preserve"> and we counterbalance the order in which they</w:t>
      </w:r>
      <w:r w:rsidR="00B31F5D">
        <w:t xml:space="preserve"> complete them</w:t>
      </w:r>
      <w:r w:rsidR="00E24EE5">
        <w:t xml:space="preserve"> such that 20 participants (10 women and 10 men) start with the prediction task, and 20 participants (10 women and 10 men) start with the speed estimation task</w:t>
      </w:r>
      <w:r w:rsidR="00B31F5D">
        <w:t>.</w:t>
      </w:r>
      <w:r w:rsidR="001F412A">
        <w:t xml:space="preserve"> </w:t>
      </w:r>
      <w:del w:id="328" w:author="Björn Jörges" w:date="2022-02-15T00:05:00Z">
        <w:r w:rsidR="001F412A" w:rsidDel="00A34179">
          <w:delText>You can download a</w:delText>
        </w:r>
      </w:del>
      <w:ins w:id="329" w:author="Björn Jörges" w:date="2022-02-15T00:05:00Z">
        <w:r w:rsidR="00A34179">
          <w:t>A</w:t>
        </w:r>
      </w:ins>
      <w:r w:rsidR="001F412A">
        <w:t xml:space="preserve">ll programs we used to present the stimuli </w:t>
      </w:r>
      <w:ins w:id="330" w:author="Björn Jörges" w:date="2022-02-15T00:05:00Z">
        <w:r w:rsidR="00A34179">
          <w:t xml:space="preserve">are available </w:t>
        </w:r>
      </w:ins>
      <w:del w:id="331" w:author="Björn Jörges" w:date="2022-02-25T21:31:00Z">
        <w:r w:rsidR="004B6214" w:rsidDel="000E1D2C">
          <w:fldChar w:fldCharType="begin"/>
        </w:r>
        <w:r w:rsidR="004B6214" w:rsidRPr="000E1D2C" w:rsidDel="000E1D2C">
          <w:delInstrText xml:space="preserve"> HYPERLINK "https://osf.io/gakp5/" </w:delInstrText>
        </w:r>
        <w:r w:rsidR="004B6214" w:rsidDel="000E1D2C">
          <w:fldChar w:fldCharType="separate"/>
        </w:r>
        <w:r w:rsidR="001F412A" w:rsidRPr="000E1D2C" w:rsidDel="000E1D2C">
          <w:rPr>
            <w:rPrChange w:id="332" w:author="Björn Jörges" w:date="2022-02-25T21:31:00Z">
              <w:rPr>
                <w:rStyle w:val="Hyperlink"/>
              </w:rPr>
            </w:rPrChange>
          </w:rPr>
          <w:delText>here (on Open Science Foundation)</w:delText>
        </w:r>
        <w:r w:rsidR="004B6214" w:rsidDel="000E1D2C">
          <w:rPr>
            <w:rStyle w:val="Hyperlink"/>
          </w:rPr>
          <w:fldChar w:fldCharType="end"/>
        </w:r>
      </w:del>
      <w:ins w:id="333" w:author="Björn Jörges" w:date="2022-02-25T21:31:00Z">
        <w:r w:rsidR="000E1D2C" w:rsidRPr="000E1D2C">
          <w:rPr>
            <w:rPrChange w:id="334" w:author="Björn Jörges" w:date="2022-02-25T21:31:00Z">
              <w:rPr>
                <w:rStyle w:val="Hyperlink"/>
              </w:rPr>
            </w:rPrChange>
          </w:rPr>
          <w:t>on Open Science Foundation</w:t>
        </w:r>
        <w:r w:rsidR="000E1D2C">
          <w:t xml:space="preserve"> (</w:t>
        </w:r>
        <w:r w:rsidR="000E1D2C" w:rsidRPr="000E1D2C">
          <w:t>https://osf.io/gakp5/</w:t>
        </w:r>
        <w:r w:rsidR="000E1D2C" w:rsidRPr="000E1D2C">
          <w:rPr>
            <w:rPrChange w:id="335" w:author="Björn Jörges" w:date="2022-02-25T21:31:00Z">
              <w:rPr>
                <w:rStyle w:val="Hyperlink"/>
              </w:rPr>
            </w:rPrChange>
          </w:rPr>
          <w:t>)</w:t>
        </w:r>
      </w:ins>
      <w:r w:rsidR="001F412A">
        <w:t xml:space="preserve">, and the Unity projects can be downloaded </w:t>
      </w:r>
      <w:ins w:id="336" w:author="Björn Jörges" w:date="2022-02-25T21:32:00Z">
        <w:r w:rsidR="000E1D2C">
          <w:fldChar w:fldCharType="begin"/>
        </w:r>
        <w:r w:rsidR="000E1D2C">
          <w:instrText xml:space="preserve"> HYPERLINK "" </w:instrText>
        </w:r>
        <w:r w:rsidR="000E1D2C">
          <w:fldChar w:fldCharType="separate"/>
        </w:r>
      </w:ins>
      <w:del w:id="337" w:author="Björn Jörges" w:date="2022-02-25T21:31:00Z">
        <w:r w:rsidR="000E1D2C" w:rsidRPr="000E1D2C" w:rsidDel="000E1D2C">
          <w:rPr>
            <w:rStyle w:val="Hyperlink"/>
          </w:rPr>
          <w:delText>here (on Open Science Foundation)</w:delText>
        </w:r>
      </w:del>
      <w:ins w:id="338" w:author="Björn Jörges" w:date="2022-02-25T21:32:00Z">
        <w:r w:rsidR="000E1D2C">
          <w:fldChar w:fldCharType="end"/>
        </w:r>
      </w:ins>
      <w:ins w:id="339" w:author="Björn Jörges" w:date="2022-02-25T21:31:00Z">
        <w:del w:id="340" w:author="Björn Jörges" w:date="2022-02-25T21:31:00Z">
          <w:r w:rsidR="000E1D2C" w:rsidRPr="000E1D2C" w:rsidDel="000E1D2C">
            <w:rPr>
              <w:rPrChange w:id="341" w:author="Björn Jörges" w:date="2022-02-25T21:31:00Z">
                <w:rPr>
                  <w:rStyle w:val="Hyperlink"/>
                </w:rPr>
              </w:rPrChange>
            </w:rPr>
            <w:delText>here (</w:delText>
          </w:r>
        </w:del>
        <w:r w:rsidR="000E1D2C" w:rsidRPr="000E1D2C">
          <w:rPr>
            <w:rPrChange w:id="342" w:author="Björn Jörges" w:date="2022-02-25T21:31:00Z">
              <w:rPr>
                <w:rStyle w:val="Hyperlink"/>
              </w:rPr>
            </w:rPrChange>
          </w:rPr>
          <w:t>on Open Science Foundation as well (https://osf.io/6mz4w/)</w:t>
        </w:r>
      </w:ins>
      <w:r w:rsidR="001F412A">
        <w:t>.</w:t>
      </w:r>
    </w:p>
    <w:p w14:paraId="3402A5BD" w14:textId="77777777" w:rsidR="00C5357C" w:rsidRPr="00274F73" w:rsidRDefault="00C5357C" w:rsidP="007F6DF4">
      <w:pPr>
        <w:jc w:val="both"/>
      </w:pPr>
      <w:ins w:id="343" w:author="Björn Jörges" w:date="2022-02-21T22:37:00Z">
        <w:r>
          <w:t>For both tasks, we display a circle in the middle of the observer’s field of view that move</w:t>
        </w:r>
      </w:ins>
      <w:ins w:id="344" w:author="Björn Jörges" w:date="2022-02-21T22:40:00Z">
        <w:r>
          <w:t>s</w:t>
        </w:r>
      </w:ins>
      <w:ins w:id="345" w:author="Björn Jörges" w:date="2022-02-21T22:37:00Z">
        <w:r>
          <w:t xml:space="preserve"> with their hea</w:t>
        </w:r>
      </w:ins>
      <w:ins w:id="346" w:author="Björn Jörges" w:date="2022-02-21T22:40:00Z">
        <w:r>
          <w:t>d rotation</w:t>
        </w:r>
      </w:ins>
      <w:ins w:id="347" w:author="Laurence Roy Harris" w:date="2022-03-20T16:23:00Z">
        <w:r w:rsidR="00384973">
          <w:t xml:space="preserve"> in front of the Earth-stationary simulated world</w:t>
        </w:r>
      </w:ins>
      <w:ins w:id="348" w:author="Björn Jörges" w:date="2022-02-21T22:37:00Z">
        <w:r>
          <w:t xml:space="preserve">. </w:t>
        </w:r>
      </w:ins>
      <w:ins w:id="349" w:author="Björn Jörges" w:date="2022-02-21T22:38:00Z">
        <w:r>
          <w:t>Participants are instructed to keep th</w:t>
        </w:r>
      </w:ins>
      <w:ins w:id="350" w:author="Laurence Roy Harris" w:date="2022-03-20T16:23:00Z">
        <w:r w:rsidR="00384973">
          <w:t>is</w:t>
        </w:r>
      </w:ins>
      <w:ins w:id="351" w:author="Björn Jörges" w:date="2022-02-21T22:38:00Z">
        <w:del w:id="352" w:author="Laurence Roy Harris" w:date="2022-03-20T16:23:00Z">
          <w:r w:rsidDel="00384973">
            <w:delText>e</w:delText>
          </w:r>
        </w:del>
        <w:r>
          <w:t xml:space="preserve"> circle </w:t>
        </w:r>
      </w:ins>
      <w:ins w:id="353" w:author="Björn Jörges" w:date="2022-02-21T22:40:00Z">
        <w:del w:id="354" w:author="Laurence Roy Harris" w:date="2022-03-20T16:23:00Z">
          <w:r w:rsidDel="00384973">
            <w:delText>centered around</w:delText>
          </w:r>
        </w:del>
      </w:ins>
      <w:ins w:id="355" w:author="Laurence Roy Harris" w:date="2022-03-20T16:23:00Z">
        <w:r w:rsidR="00384973">
          <w:t>surroun</w:t>
        </w:r>
      </w:ins>
      <w:ins w:id="356" w:author="Laurence Roy Harris" w:date="2022-03-20T16:24:00Z">
        <w:r w:rsidR="00384973">
          <w:t>ding</w:t>
        </w:r>
      </w:ins>
      <w:ins w:id="357" w:author="Björn Jörges" w:date="2022-02-21T22:40:00Z">
        <w:r>
          <w:t xml:space="preserve"> </w:t>
        </w:r>
      </w:ins>
      <w:ins w:id="358" w:author="Björn Jörges" w:date="2022-02-21T22:38:00Z">
        <w:r>
          <w:t xml:space="preserve">the fixation cross. When the center of the circle </w:t>
        </w:r>
      </w:ins>
      <w:ins w:id="359" w:author="Björn Jörges" w:date="2022-02-21T22:39:00Z">
        <w:r>
          <w:t xml:space="preserve">is </w:t>
        </w:r>
      </w:ins>
      <w:ins w:id="360" w:author="Björn Jörges" w:date="2022-02-21T22:38:00Z">
        <w:r>
          <w:t>with 2.5°</w:t>
        </w:r>
      </w:ins>
      <w:ins w:id="361" w:author="Björn Jörges" w:date="2022-02-25T21:58:00Z">
        <w:r w:rsidR="00D93C47">
          <w:t xml:space="preserve"> (vertically and horizontally)</w:t>
        </w:r>
      </w:ins>
      <w:ins w:id="362" w:author="Björn Jörges" w:date="2022-02-21T22:38:00Z">
        <w:r>
          <w:t xml:space="preserve"> of the </w:t>
        </w:r>
      </w:ins>
      <w:ins w:id="363" w:author="Björn Jörges" w:date="2022-02-21T22:39:00Z">
        <w:r>
          <w:t>fixation cross, it disappears to indicate t</w:t>
        </w:r>
        <w:del w:id="364" w:author="Laurence Roy Harris" w:date="2022-03-20T16:24:00Z">
          <w:r w:rsidDel="00384973">
            <w:delText>hat</w:delText>
          </w:r>
        </w:del>
      </w:ins>
      <w:ins w:id="365" w:author="Laurence Roy Harris" w:date="2022-03-20T16:24:00Z">
        <w:r w:rsidR="00384973">
          <w:t>o</w:t>
        </w:r>
      </w:ins>
      <w:ins w:id="366" w:author="Björn Jörges" w:date="2022-02-21T22:39:00Z">
        <w:r>
          <w:t xml:space="preserve"> the participant</w:t>
        </w:r>
      </w:ins>
      <w:ins w:id="367" w:author="Laurence Roy Harris" w:date="2022-03-20T16:24:00Z">
        <w:r w:rsidR="00384973">
          <w:t xml:space="preserve"> that their</w:t>
        </w:r>
      </w:ins>
      <w:ins w:id="368" w:author="Björn Jörges" w:date="2022-02-21T22:39:00Z">
        <w:del w:id="369" w:author="Laurence Roy Harris" w:date="2022-03-20T16:24:00Z">
          <w:r w:rsidDel="00384973">
            <w:delText>’s</w:delText>
          </w:r>
        </w:del>
        <w:r>
          <w:t xml:space="preserve"> head is </w:t>
        </w:r>
      </w:ins>
      <w:ins w:id="370" w:author="Björn Jörges" w:date="2022-03-04T22:51:00Z">
        <w:del w:id="371" w:author="Laurence Roy Harris" w:date="2022-03-20T02:03:00Z">
          <w:r w:rsidR="00F3670E" w:rsidDel="006B0891">
            <w:delText>rotated</w:delText>
          </w:r>
        </w:del>
      </w:ins>
      <w:ins w:id="372" w:author="Laurence Roy Harris" w:date="2022-03-20T02:03:00Z">
        <w:r w:rsidR="006B0891">
          <w:t>positioned</w:t>
        </w:r>
      </w:ins>
      <w:ins w:id="373" w:author="Björn Jörges" w:date="2022-02-21T22:39:00Z">
        <w:r>
          <w:t xml:space="preserve"> correctly</w:t>
        </w:r>
      </w:ins>
      <w:ins w:id="374" w:author="Björn Jörges" w:date="2022-02-21T22:40:00Z">
        <w:r>
          <w:t xml:space="preserve">. We further record </w:t>
        </w:r>
        <w:del w:id="375" w:author="Laurence Roy Harris" w:date="2022-03-20T16:24:00Z">
          <w:r w:rsidDel="00384973">
            <w:delText xml:space="preserve">the </w:delText>
          </w:r>
        </w:del>
        <w:r>
          <w:t xml:space="preserve">head </w:t>
        </w:r>
        <w:del w:id="376" w:author="Laurence Roy Harris" w:date="2022-03-20T16:24:00Z">
          <w:r w:rsidDel="00384973">
            <w:delText>rotation</w:delText>
          </w:r>
        </w:del>
      </w:ins>
      <w:ins w:id="377" w:author="Laurence Roy Harris" w:date="2022-03-20T16:24:00Z">
        <w:r w:rsidR="00384973">
          <w:t>position</w:t>
        </w:r>
      </w:ins>
      <w:ins w:id="378" w:author="Björn Jörges" w:date="2022-02-21T22:40:00Z">
        <w:r>
          <w:t xml:space="preserve"> whenever </w:t>
        </w:r>
      </w:ins>
      <w:ins w:id="379" w:author="Björn Jörges" w:date="2022-02-25T21:58:00Z">
        <w:r w:rsidR="006B3B3E">
          <w:t xml:space="preserve">the </w:t>
        </w:r>
      </w:ins>
      <w:ins w:id="380" w:author="Björn Jörges" w:date="2022-02-21T22:41:00Z">
        <w:r w:rsidR="005F3039">
          <w:t xml:space="preserve">ball or the ball cloud </w:t>
        </w:r>
        <w:r w:rsidR="00C90CD3">
          <w:t xml:space="preserve">(see below) </w:t>
        </w:r>
        <w:r w:rsidR="005F3039">
          <w:t>are visible.</w:t>
        </w:r>
      </w:ins>
      <w:ins w:id="381" w:author="Björn Jörges" w:date="2022-02-22T01:42:00Z">
        <w:r w:rsidR="000F2E1B">
          <w:t xml:space="preserve"> Since recording </w:t>
        </w:r>
        <w:del w:id="382" w:author="Laurence Roy Harris" w:date="2022-03-20T16:25:00Z">
          <w:r w:rsidR="000F2E1B" w:rsidDel="00384973">
            <w:delText>the rotation</w:delText>
          </w:r>
        </w:del>
      </w:ins>
      <w:ins w:id="383" w:author="Laurence Roy Harris" w:date="2022-03-20T16:25:00Z">
        <w:r w:rsidR="00384973">
          <w:t>head position</w:t>
        </w:r>
      </w:ins>
      <w:ins w:id="384" w:author="Björn Jörges" w:date="2022-02-22T01:42:00Z">
        <w:r w:rsidR="000F2E1B">
          <w:t xml:space="preserve"> on each frame might slow</w:t>
        </w:r>
      </w:ins>
      <w:ins w:id="385" w:author="Björn Jörges" w:date="2022-02-22T01:43:00Z">
        <w:r w:rsidR="000F2E1B">
          <w:t xml:space="preserve"> down the program on older systems, we opt to record the mean rotation</w:t>
        </w:r>
      </w:ins>
      <w:ins w:id="386" w:author="Björn Jörges" w:date="2022-02-22T01:44:00Z">
        <w:r w:rsidR="0080116A">
          <w:t xml:space="preserve"> (</w:t>
        </w:r>
      </w:ins>
      <w:ins w:id="387" w:author="Björn Jörges" w:date="2022-02-25T21:59:00Z">
        <w:r w:rsidR="00C55D26">
          <w:t>horizontally and vertically</w:t>
        </w:r>
      </w:ins>
      <w:ins w:id="388" w:author="Björn Jörges" w:date="2022-02-22T01:44:00Z">
        <w:r w:rsidR="0080116A">
          <w:t>)</w:t>
        </w:r>
      </w:ins>
      <w:ins w:id="389" w:author="Björn Jörges" w:date="2022-02-22T01:43:00Z">
        <w:r w:rsidR="000F2E1B">
          <w:t xml:space="preserve"> over bins of five frames</w:t>
        </w:r>
      </w:ins>
      <w:ins w:id="390" w:author="Björn Jörges" w:date="2022-03-04T22:51:00Z">
        <w:r w:rsidR="00F3670E">
          <w:t>.</w:t>
        </w:r>
      </w:ins>
    </w:p>
    <w:p w14:paraId="649D00FD" w14:textId="66038AF5" w:rsidR="0098404D" w:rsidRDefault="00274F73" w:rsidP="007F6DF4">
      <w:pPr>
        <w:jc w:val="both"/>
      </w:pPr>
      <w:del w:id="391" w:author="Björn Jörges" w:date="2022-02-14T23:47:00Z">
        <w:r w:rsidRPr="00274F73" w:rsidDel="003B1E8D">
          <w:rPr>
            <w:b/>
            <w:bCs/>
          </w:rPr>
          <w:delText>Motion Prediction</w:delText>
        </w:r>
      </w:del>
      <w:ins w:id="392" w:author="Björn Jörges" w:date="2022-02-14T23:57:00Z">
        <w:r w:rsidR="00C665BF">
          <w:rPr>
            <w:b/>
            <w:bCs/>
          </w:rPr>
          <w:t>Prediction</w:t>
        </w:r>
      </w:ins>
      <w:r>
        <w:t xml:space="preserve"> – In the prediction task</w:t>
      </w:r>
      <w:r w:rsidR="004960E3">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A</w:t>
      </w:r>
      <w:r w:rsidR="00DE2851">
        <w:t xml:space="preserve">, and see also </w:t>
      </w:r>
      <w:del w:id="393" w:author="Björn Jörges" w:date="2022-02-25T21:32:00Z">
        <w:r w:rsidR="004B6214" w:rsidDel="000E1D2C">
          <w:fldChar w:fldCharType="begin"/>
        </w:r>
        <w:r w:rsidR="004B6214" w:rsidRPr="000E1D2C" w:rsidDel="000E1D2C">
          <w:delInstrText xml:space="preserve"> HYPERLINK "https://www.youtube.com/watch?v=phratRswyao&amp;ab_channel=Bj%C3%B6rnJ%C3%B6rges" </w:delInstrText>
        </w:r>
        <w:r w:rsidR="004B6214" w:rsidDel="000E1D2C">
          <w:fldChar w:fldCharType="separate"/>
        </w:r>
        <w:r w:rsidR="00DE2851" w:rsidRPr="000E1D2C" w:rsidDel="000E1D2C">
          <w:rPr>
            <w:rPrChange w:id="394" w:author="Björn Jörges" w:date="2022-02-25T21:32:00Z">
              <w:rPr>
                <w:rStyle w:val="Hyperlink"/>
              </w:rPr>
            </w:rPrChange>
          </w:rPr>
          <w:delText>this video on YouTube</w:delText>
        </w:r>
        <w:r w:rsidR="004B6214" w:rsidDel="000E1D2C">
          <w:rPr>
            <w:rStyle w:val="Hyperlink"/>
          </w:rPr>
          <w:fldChar w:fldCharType="end"/>
        </w:r>
      </w:del>
      <w:ins w:id="395" w:author="Björn Jörges" w:date="2022-02-25T21:32:00Z">
        <w:r w:rsidR="000E1D2C" w:rsidRPr="000E1D2C">
          <w:rPr>
            <w:rPrChange w:id="396" w:author="Björn Jörges" w:date="2022-02-25T21:32:00Z">
              <w:rPr>
                <w:rStyle w:val="Hyperlink"/>
              </w:rPr>
            </w:rPrChange>
          </w:rPr>
          <w:t xml:space="preserve">this video on </w:t>
        </w:r>
      </w:ins>
      <w:ins w:id="397" w:author="Björn Jörges" w:date="2022-02-25T21:35:00Z">
        <w:r w:rsidR="000E1D2C">
          <w:t>OSF (</w:t>
        </w:r>
        <w:r w:rsidR="000E1D2C" w:rsidRPr="000E1D2C">
          <w:t>https://osf.io/rkg23/</w:t>
        </w:r>
        <w:r w:rsidR="000E1D2C">
          <w:t>)</w:t>
        </w:r>
      </w:ins>
      <w:del w:id="398" w:author="Björn Jörges" w:date="2022-02-25T21:32:00Z">
        <w:r w:rsidR="004960E3" w:rsidDel="000E1D2C">
          <w:delText>)</w:delText>
        </w:r>
      </w:del>
      <w:r>
        <w:t xml:space="preserve">, </w:t>
      </w:r>
      <w:r w:rsidR="0098404D">
        <w:t xml:space="preserve">we </w:t>
      </w:r>
      <w:r>
        <w:t xml:space="preserve">first </w:t>
      </w:r>
      <w:r w:rsidR="0098404D">
        <w:t xml:space="preserve">show participants a ball </w:t>
      </w:r>
      <w:r w:rsidR="004856E3">
        <w:t xml:space="preserve">of 0.4 m diameter </w:t>
      </w:r>
      <w:r w:rsidR="0098404D">
        <w:t xml:space="preserve">moving </w:t>
      </w:r>
      <w:r w:rsidR="0098404D" w:rsidRPr="0098404D">
        <w:t xml:space="preserve">laterally </w:t>
      </w:r>
      <w:r w:rsidR="0098404D">
        <w:t xml:space="preserve">8m in front of them at one out of three speeds (4, </w:t>
      </w:r>
      <w:r>
        <w:t>5</w:t>
      </w:r>
      <w:r w:rsidR="0098404D">
        <w:t xml:space="preserve">, </w:t>
      </w:r>
      <w:r>
        <w:t>6</w:t>
      </w:r>
      <w:r w:rsidR="0098404D">
        <w:t xml:space="preserve"> m/s).</w:t>
      </w:r>
      <w:ins w:id="399" w:author="Björn Jörges" w:date="2022-02-17T23:58:00Z">
        <w:r w:rsidR="007861E1">
          <w:t xml:space="preserve"> </w:t>
        </w:r>
      </w:ins>
      <w:ins w:id="400" w:author="Björn Jörges" w:date="2022-02-18T00:03:00Z">
        <w:r w:rsidR="007861E1">
          <w:t xml:space="preserve">We have used this range of </w:t>
        </w:r>
      </w:ins>
      <w:ins w:id="401" w:author="Björn Jörges" w:date="2022-02-17T23:59:00Z">
        <w:r w:rsidR="007861E1">
          <w:t>speed</w:t>
        </w:r>
      </w:ins>
      <w:ins w:id="402" w:author="Björn Jörges" w:date="2022-02-18T00:03:00Z">
        <w:r w:rsidR="007861E1">
          <w:t>s</w:t>
        </w:r>
      </w:ins>
      <w:ins w:id="403" w:author="Björn Jörges" w:date="2022-02-17T23:59:00Z">
        <w:r w:rsidR="007861E1">
          <w:t xml:space="preserve"> </w:t>
        </w:r>
      </w:ins>
      <w:ins w:id="404" w:author="Björn Jörges" w:date="2022-02-18T00:03:00Z">
        <w:r w:rsidR="007861E1">
          <w:t xml:space="preserve">in our </w:t>
        </w:r>
      </w:ins>
      <w:ins w:id="405" w:author="Björn Jörges" w:date="2022-02-17T23:59:00Z">
        <w:r w:rsidR="007861E1">
          <w:t xml:space="preserve">previous study </w:t>
        </w:r>
        <w:r w:rsidR="007861E1">
          <w:fldChar w:fldCharType="begin" w:fldLock="1"/>
        </w:r>
      </w:ins>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7861E1">
        <w:fldChar w:fldCharType="separate"/>
      </w:r>
      <w:r w:rsidR="006A22FC" w:rsidRPr="006A22FC">
        <w:rPr>
          <w:noProof/>
        </w:rPr>
        <w:t>[30]</w:t>
      </w:r>
      <w:ins w:id="406" w:author="Björn Jörges" w:date="2022-02-17T23:59:00Z">
        <w:r w:rsidR="007861E1">
          <w:fldChar w:fldCharType="end"/>
        </w:r>
      </w:ins>
      <w:ins w:id="407" w:author="Björn Jörges" w:date="2022-02-18T00:03:00Z">
        <w:r w:rsidR="007861E1">
          <w:t xml:space="preserve">, while the size of the ball was diminished slightly </w:t>
        </w:r>
      </w:ins>
      <w:ins w:id="408" w:author="Björn Jörges" w:date="2022-03-04T22:52:00Z">
        <w:r w:rsidR="00F3670E">
          <w:t xml:space="preserve">in comparison to this study </w:t>
        </w:r>
      </w:ins>
      <w:ins w:id="409" w:author="Björn Jörges" w:date="2022-02-18T00:03:00Z">
        <w:r w:rsidR="007861E1">
          <w:t xml:space="preserve">(see </w:t>
        </w:r>
      </w:ins>
      <w:ins w:id="410" w:author="Björn Jörges" w:date="2022-02-18T00:04:00Z">
        <w:r w:rsidR="007861E1">
          <w:t>description of the speed estimation task</w:t>
        </w:r>
      </w:ins>
      <w:ins w:id="411" w:author="Björn Jörges" w:date="2022-03-04T22:52:00Z">
        <w:r w:rsidR="00F3670E">
          <w:t xml:space="preserve"> for the rationale</w:t>
        </w:r>
      </w:ins>
      <w:ins w:id="412" w:author="Björn Jörges" w:date="2022-02-18T00:04:00Z">
        <w:r w:rsidR="007861E1">
          <w:t>)</w:t>
        </w:r>
      </w:ins>
      <w:ins w:id="413" w:author="Björn Jörges" w:date="2022-02-18T00:03:00Z">
        <w:r w:rsidR="007861E1">
          <w:t>.</w:t>
        </w:r>
      </w:ins>
      <w:r w:rsidR="0098404D">
        <w:t xml:space="preserve"> The ball </w:t>
      </w:r>
      <w:r w:rsidR="007A3559">
        <w:t xml:space="preserve">can </w:t>
      </w:r>
      <w:r w:rsidR="0098404D">
        <w:t xml:space="preserve">travel to the left or to the right. </w:t>
      </w:r>
      <w:r w:rsidR="007A3559">
        <w:t xml:space="preserve">It </w:t>
      </w:r>
      <w:r w:rsidR="0098404D">
        <w:t>appear</w:t>
      </w:r>
      <w:r w:rsidR="007A3559">
        <w:t>s</w:t>
      </w:r>
      <w:r w:rsidR="0098404D">
        <w:t xml:space="preserve"> to the left of the observer when it travel</w:t>
      </w:r>
      <w:r w:rsidR="007A3559">
        <w:t>s</w:t>
      </w:r>
      <w:r w:rsidR="0098404D">
        <w:t xml:space="preserve"> to the right, and on the right of the observer when it travel</w:t>
      </w:r>
      <w:r w:rsidR="007A3559">
        <w:t>s to the</w:t>
      </w:r>
      <w:r w:rsidR="0098404D">
        <w:t xml:space="preserve"> left</w:t>
      </w:r>
      <w:r>
        <w:t xml:space="preserve"> such that the</w:t>
      </w:r>
      <w:ins w:id="414" w:author="Björn Jörges" w:date="2022-03-04T22:52:00Z">
        <w:r w:rsidR="00F3670E">
          <w:t xml:space="preserve"> visible part of the</w:t>
        </w:r>
      </w:ins>
      <w:r>
        <w:t xml:space="preserve"> trajectory </w:t>
      </w:r>
      <w:r w:rsidR="007A3559">
        <w:t xml:space="preserve">is </w:t>
      </w:r>
      <w:r>
        <w:t>centered in front of the observer.</w:t>
      </w:r>
      <w:r w:rsidR="0098404D">
        <w:t xml:space="preserve"> At the same time, a target </w:t>
      </w:r>
      <w:r w:rsidR="007A3559">
        <w:t xml:space="preserve">rectangle is </w:t>
      </w:r>
      <w:r w:rsidR="0098404D">
        <w:t xml:space="preserve">presented </w:t>
      </w:r>
      <w:r>
        <w:t xml:space="preserve">on the side towards which </w:t>
      </w:r>
      <w:r w:rsidR="0098404D">
        <w:t xml:space="preserve">the ball </w:t>
      </w:r>
      <w:r w:rsidR="007A3559">
        <w:t xml:space="preserve">is </w:t>
      </w:r>
      <w:r w:rsidR="0098404D">
        <w:t>travelling. The ball disappear</w:t>
      </w:r>
      <w:r w:rsidR="007A3559">
        <w:t>s</w:t>
      </w:r>
      <w:r w:rsidR="0098404D">
        <w:t xml:space="preserve"> after 0.5s and participants press the space bar on their keyboard </w:t>
      </w:r>
      <w:ins w:id="415" w:author="Björn Jörges" w:date="2022-02-15T00:07:00Z">
        <w:r w:rsidR="00A37005">
          <w:t>in</w:t>
        </w:r>
      </w:ins>
      <w:del w:id="416" w:author="Björn Jörges" w:date="2022-02-15T00:07:00Z">
        <w:r w:rsidR="002D400D" w:rsidDel="00A37005">
          <w:delText>at</w:delText>
        </w:r>
      </w:del>
      <w:r w:rsidR="002D400D">
        <w:t xml:space="preserve"> the moment </w:t>
      </w:r>
      <w:r w:rsidR="0098404D">
        <w:t xml:space="preserve">they </w:t>
      </w:r>
      <w:r w:rsidR="007A3559">
        <w:t>think</w:t>
      </w:r>
      <w:r w:rsidR="0098404D">
        <w:t xml:space="preserve"> </w:t>
      </w:r>
      <w:r w:rsidR="007A3559">
        <w:t xml:space="preserve">the ball would </w:t>
      </w:r>
      <w:r w:rsidR="0098404D">
        <w:t>hit the target.</w:t>
      </w:r>
      <w:r>
        <w:t xml:space="preserve"> </w:t>
      </w:r>
      <w:ins w:id="417" w:author="Björn Jörges" w:date="2022-03-03T20:47:00Z">
        <w:r w:rsidR="00A962B0">
          <w:t>In order to curtail biases in speed perception due to the Aubert-</w:t>
        </w:r>
        <w:proofErr w:type="spellStart"/>
        <w:r w:rsidR="00A962B0">
          <w:t>Fleischl</w:t>
        </w:r>
        <w:proofErr w:type="spellEnd"/>
        <w:r w:rsidR="00A962B0">
          <w:t xml:space="preserve"> phenomenon</w:t>
        </w:r>
      </w:ins>
      <w:ins w:id="418" w:author="Björn Jörges" w:date="2022-03-03T20:48:00Z">
        <w:r w:rsidR="00A962B0">
          <w:t xml:space="preserve"> </w:t>
        </w:r>
        <w:r w:rsidR="00A962B0">
          <w:fldChar w:fldCharType="begin" w:fldLock="1"/>
        </w:r>
      </w:ins>
      <w:r w:rsidR="00E80E45">
        <w:instrText>ADDIN CSL_CITATION {"citationItems":[{"id":"ITEM-1","itemData":{"DOI":"10.1007/BF00234920","ISSN":"00144819","PMID":"1204695","abstract":"Apparent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Research","id":"ITEM-1","issue":"5","issued":{"date-parts":[["1975","11"]]},"page":"529-533","publisher":"Springer-Verlag","title":"The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[37]","plainTextFormattedCitation":"[37]","previouslyFormattedCitation":"[37]"},"properties":{"noteIndex":0},"schema":"https://github.com/citation-style-language/schema/raw/master/csl-citation.json"}</w:instrText>
      </w:r>
      <w:r w:rsidR="00A962B0">
        <w:fldChar w:fldCharType="separate"/>
      </w:r>
      <w:r w:rsidR="006A22FC" w:rsidRPr="006A22FC">
        <w:rPr>
          <w:noProof/>
        </w:rPr>
        <w:t>[37]</w:t>
      </w:r>
      <w:ins w:id="419" w:author="Björn Jörges" w:date="2022-03-03T20:48:00Z">
        <w:r w:rsidR="00A962B0">
          <w:fldChar w:fldCharType="end"/>
        </w:r>
      </w:ins>
      <w:ins w:id="420" w:author="Björn Jörges" w:date="2022-03-03T20:47:00Z">
        <w:r w:rsidR="00A962B0">
          <w:t>, p</w:t>
        </w:r>
      </w:ins>
      <w:del w:id="421" w:author="Björn Jörges" w:date="2022-03-03T20:47:00Z">
        <w:r w:rsidR="00096ABD" w:rsidDel="00A962B0">
          <w:delText>P</w:delText>
        </w:r>
      </w:del>
      <w:r w:rsidR="00096ABD">
        <w:t xml:space="preserve">articipants are asked to </w:t>
      </w:r>
      <w:r w:rsidR="00B31F5D">
        <w:t>keep their eyes</w:t>
      </w:r>
      <w:r w:rsidR="00096ABD">
        <w:t xml:space="preserve"> on a </w:t>
      </w:r>
      <w:del w:id="422" w:author="Björn Jörges" w:date="2022-03-04T22:53:00Z">
        <w:r w:rsidR="00096ABD" w:rsidDel="00F3670E">
          <w:delText xml:space="preserve">camera-fixed </w:delText>
        </w:r>
      </w:del>
      <w:r w:rsidR="00096ABD">
        <w:t xml:space="preserve">fixation cross that is presented </w:t>
      </w:r>
      <w:r w:rsidR="00B31F5D">
        <w:t>straight ahead</w:t>
      </w:r>
      <w:r w:rsidR="00096ABD">
        <w:t xml:space="preserve"> of them and slightly </w:t>
      </w:r>
      <w:r w:rsidR="00B31F5D">
        <w:t>below</w:t>
      </w:r>
      <w:r w:rsidR="00096ABD">
        <w:t xml:space="preserve"> the stimulus (see </w:t>
      </w:r>
      <w:r w:rsidR="00096ABD" w:rsidRPr="00096ABD">
        <w:fldChar w:fldCharType="begin"/>
      </w:r>
      <w:r w:rsidR="00096ABD" w:rsidRPr="00096ABD">
        <w:instrText xml:space="preserve"> REF _Ref83682025 \h </w:instrText>
      </w:r>
      <w:r w:rsidR="00096ABD" w:rsidRPr="00096ABD">
        <w:fldChar w:fldCharType="separate"/>
      </w:r>
      <w:r w:rsidR="00096ABD" w:rsidRPr="00096ABD">
        <w:t>Figure 2</w:t>
      </w:r>
      <w:r w:rsidR="00096ABD" w:rsidRPr="00096ABD">
        <w:fldChar w:fldCharType="end"/>
      </w:r>
      <w:r w:rsidR="00096ABD">
        <w:t>A)</w:t>
      </w:r>
      <w:ins w:id="423" w:author="Björn Jörges" w:date="2022-03-03T20:47:00Z">
        <w:r w:rsidR="000749E3">
          <w:t xml:space="preserve"> and moves with the observer when they experience visual self-motion</w:t>
        </w:r>
      </w:ins>
      <w:r w:rsidR="00096ABD">
        <w:t xml:space="preserve">. </w:t>
      </w:r>
      <w:r w:rsidR="0098404D">
        <w:t xml:space="preserve">The target </w:t>
      </w:r>
      <w:r w:rsidR="007A3559">
        <w:t xml:space="preserve">is </w:t>
      </w:r>
      <w:r w:rsidR="0098404D">
        <w:t xml:space="preserve">presented at a distance </w:t>
      </w:r>
      <w:ins w:id="424" w:author="Björn Jörges" w:date="2022-02-15T00:07:00Z">
        <w:r w:rsidR="00A37005">
          <w:t xml:space="preserve">that </w:t>
        </w:r>
      </w:ins>
      <w:r w:rsidR="002D400D">
        <w:t>depend</w:t>
      </w:r>
      <w:ins w:id="425" w:author="Björn Jörges" w:date="2022-02-15T00:07:00Z">
        <w:r w:rsidR="00A37005">
          <w:t>s</w:t>
        </w:r>
      </w:ins>
      <w:del w:id="426" w:author="Björn Jörges" w:date="2022-02-15T00:07:00Z">
        <w:r w:rsidR="002D400D" w:rsidDel="00A37005">
          <w:delText>ing</w:delText>
        </w:r>
      </w:del>
      <w:r w:rsidR="002D400D">
        <w:t xml:space="preserve"> on</w:t>
      </w:r>
      <w:r w:rsidR="0098404D">
        <w:t xml:space="preserve"> the speed of the ball and </w:t>
      </w:r>
      <w:del w:id="427" w:author="Björn Jörges" w:date="2022-02-15T00:07:00Z">
        <w:r w:rsidR="002D400D" w:rsidDel="00A37005">
          <w:delText xml:space="preserve">after </w:delText>
        </w:r>
        <w:r w:rsidR="0098404D" w:rsidDel="00A37005">
          <w:delText>one of three</w:delText>
        </w:r>
      </w:del>
      <w:ins w:id="428" w:author="Björn Jörges" w:date="2022-02-15T00:07:00Z">
        <w:r w:rsidR="00A37005">
          <w:t>the</w:t>
        </w:r>
      </w:ins>
      <w:r w:rsidR="0098404D">
        <w:t xml:space="preserve"> occlusion </w:t>
      </w:r>
      <w:r w:rsidR="007A3559">
        <w:t>duration</w:t>
      </w:r>
      <w:ins w:id="429" w:author="Björn Jörges" w:date="2022-02-15T00:08:00Z">
        <w:r w:rsidR="00A37005">
          <w:t>, which can be</w:t>
        </w:r>
      </w:ins>
      <w:del w:id="430" w:author="Björn Jörges" w:date="2022-02-15T00:07:00Z">
        <w:r w:rsidR="007A3559" w:rsidDel="00A37005">
          <w:delText>s</w:delText>
        </w:r>
      </w:del>
      <w:r w:rsidR="0098404D">
        <w:t xml:space="preserve"> </w:t>
      </w:r>
      <w:del w:id="431" w:author="Björn Jörges" w:date="2022-02-15T00:08:00Z">
        <w:r w:rsidR="0098404D" w:rsidDel="00A37005">
          <w:delText>(</w:delText>
        </w:r>
      </w:del>
      <w:r w:rsidR="0098404D">
        <w:t>0.5</w:t>
      </w:r>
      <w:r w:rsidR="003D757B">
        <w:t> s</w:t>
      </w:r>
      <w:r w:rsidR="0098404D">
        <w:t>, 0.6</w:t>
      </w:r>
      <w:r w:rsidR="003D757B">
        <w:t> s</w:t>
      </w:r>
      <w:r w:rsidR="0098404D">
        <w:t>,</w:t>
      </w:r>
      <w:ins w:id="432" w:author="Björn Jörges" w:date="2022-02-15T00:08:00Z">
        <w:r w:rsidR="00A37005">
          <w:t xml:space="preserve"> or</w:t>
        </w:r>
      </w:ins>
      <w:r w:rsidR="0098404D">
        <w:t xml:space="preserve"> 0.7</w:t>
      </w:r>
      <w:r w:rsidR="003D757B">
        <w:t> </w:t>
      </w:r>
      <w:r w:rsidR="0098404D">
        <w:t>s</w:t>
      </w:r>
      <w:del w:id="433" w:author="Björn Jörges" w:date="2022-02-15T00:08:00Z">
        <w:r w:rsidR="0098404D" w:rsidDel="00A37005">
          <w:delText>)</w:delText>
        </w:r>
      </w:del>
      <w:r w:rsidR="0098404D">
        <w:t>.</w:t>
      </w:r>
      <w:ins w:id="434" w:author="Björn Jörges" w:date="2022-02-18T00:06:00Z">
        <w:r w:rsidR="00A24CB2">
          <w:t xml:space="preserve"> Speeds and occlusion durations are chosen such that, when the participan</w:t>
        </w:r>
      </w:ins>
      <w:ins w:id="435" w:author="Björn Jörges" w:date="2022-02-18T00:07:00Z">
        <w:r w:rsidR="00A24CB2">
          <w:t xml:space="preserve">t keeps their gaze on the fixation cross, the whole trajectory (including the invisible part) unfolds within </w:t>
        </w:r>
      </w:ins>
      <w:ins w:id="436" w:author="Björn Jörges" w:date="2022-02-25T21:59:00Z">
        <w:r w:rsidR="00C55D26">
          <w:t>a field of view of 60°</w:t>
        </w:r>
      </w:ins>
      <w:ins w:id="437" w:author="Björn Jörges" w:date="2022-02-25T22:00:00Z">
        <w:r w:rsidR="00C55D26">
          <w:t xml:space="preserve">, which is well within the </w:t>
        </w:r>
      </w:ins>
      <w:ins w:id="438" w:author="Björn Jörges" w:date="2022-02-25T22:02:00Z">
        <w:r w:rsidR="00C55D26">
          <w:t xml:space="preserve">effective </w:t>
        </w:r>
      </w:ins>
      <w:ins w:id="439" w:author="Björn Jörges" w:date="2022-02-25T22:01:00Z">
        <w:r w:rsidR="00C55D26">
          <w:t>field of view of any modern HMD</w:t>
        </w:r>
      </w:ins>
      <w:ins w:id="440" w:author="Björn Jörges" w:date="2022-02-18T00:08:00Z">
        <w:r w:rsidR="00A24CB2">
          <w:t>.</w:t>
        </w:r>
      </w:ins>
      <w:r w:rsidR="0098404D">
        <w:t xml:space="preserve"> The distance between the point where the ball </w:t>
      </w:r>
      <w:r w:rsidR="00877693">
        <w:t>disappear</w:t>
      </w:r>
      <w:r w:rsidR="007A3559">
        <w:t>s</w:t>
      </w:r>
      <w:r w:rsidR="00877693">
        <w:t xml:space="preserve"> </w:t>
      </w:r>
      <w:r w:rsidR="00877693" w:rsidRPr="00877693">
        <w:t>(</w:t>
      </w:r>
      <w:ins w:id="441" w:author="Laurence Roy Harris" w:date="2022-03-20T01:21:00Z">
        <w:r w:rsidR="00CD20FA">
          <w:t xml:space="preserve">the </w:t>
        </w:r>
      </w:ins>
      <w:r w:rsidR="00877693" w:rsidRPr="00877693">
        <w:t>“</w:t>
      </w:r>
      <w:r w:rsidR="00877693">
        <w:t>point of disappearance”</w:t>
      </w:r>
      <w:del w:id="442" w:author="Laurence Roy Harris" w:date="2022-03-20T01:21:00Z">
        <w:r w:rsidR="00877693" w:rsidDel="00CD20FA">
          <w:delText xml:space="preserve"> in the following</w:delText>
        </w:r>
      </w:del>
      <w:r w:rsidR="007A3559">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C</w:t>
      </w:r>
      <w:r w:rsidR="00877693">
        <w:t>)</w:t>
      </w:r>
      <w:r w:rsidR="0098404D">
        <w:t xml:space="preserve"> and the target</w:t>
      </w:r>
      <w:ins w:id="443" w:author="Björn Jörges" w:date="2022-02-25T22:02:00Z">
        <w:r w:rsidR="0039167C">
          <w:t xml:space="preserve"> rectangle</w:t>
        </w:r>
      </w:ins>
      <w:r w:rsidR="0098404D">
        <w:t xml:space="preserve"> </w:t>
      </w:r>
      <w:r w:rsidR="007A3559">
        <w:t xml:space="preserve">is </w:t>
      </w:r>
      <w:r w:rsidR="0098404D">
        <w:t>given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98404D" w14:paraId="35DC2A03" w14:textId="77777777" w:rsidTr="004F62FD">
        <w:tc>
          <w:tcPr>
            <w:tcW w:w="7825" w:type="dxa"/>
          </w:tcPr>
          <w:p w14:paraId="763BCA61" w14:textId="77777777" w:rsidR="0098404D" w:rsidRDefault="0098404D" w:rsidP="007F6DF4">
            <w:pPr>
              <w:jc w:val="both"/>
            </w:pPr>
            <m:oMathPara>
              <m:oMath>
                <m:r>
                  <w:rPr>
                    <w:rFonts w:ascii="Cambria Math" w:hAnsi="Cambria Math"/>
                  </w:rPr>
                  <w:lastRenderedPageBreak/>
                  <m:t>Distance= Duratio</m:t>
                </m:r>
                <m:sSub>
                  <m:sSubPr>
                    <m:ctrlPr>
                      <w:rPr>
                        <w:rFonts w:ascii="Cambria Math" w:hAnsi="Cambria Math"/>
                        <w:i/>
                      </w:rPr>
                    </m:ctrlPr>
                  </m:sSubPr>
                  <m:e>
                    <m:r>
                      <w:rPr>
                        <w:rFonts w:ascii="Cambria Math" w:hAnsi="Cambria Math"/>
                      </w:rPr>
                      <m:t>n</m:t>
                    </m:r>
                  </m:e>
                  <m:sub>
                    <m:r>
                      <w:rPr>
                        <w:rFonts w:ascii="Cambria Math" w:hAnsi="Cambria Math"/>
                      </w:rPr>
                      <m:t>Occlusion</m:t>
                    </m:r>
                  </m:sub>
                </m:sSub>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oMath>
            </m:oMathPara>
          </w:p>
        </w:tc>
        <w:tc>
          <w:tcPr>
            <w:tcW w:w="1525" w:type="dxa"/>
          </w:tcPr>
          <w:p w14:paraId="6ECFD2F0" w14:textId="77777777" w:rsidR="0098404D" w:rsidRDefault="00F5360E" w:rsidP="007F6DF4">
            <w:pPr>
              <w:jc w:val="both"/>
            </w:pPr>
            <w:r>
              <w:t>[1]</w:t>
            </w:r>
          </w:p>
        </w:tc>
      </w:tr>
    </w:tbl>
    <w:p w14:paraId="5A44936C" w14:textId="1840CAEC" w:rsidR="0098404D" w:rsidDel="00CD20FA" w:rsidRDefault="00F5360E" w:rsidP="00BF3FEF">
      <w:pPr>
        <w:spacing w:before="240"/>
        <w:jc w:val="both"/>
        <w:rPr>
          <w:del w:id="444" w:author="Laurence Roy Harris" w:date="2022-03-20T01:19:00Z"/>
        </w:rPr>
        <w:pPrChange w:id="445" w:author="Björn Jörges" w:date="2022-03-24T23:32:00Z">
          <w:pPr>
            <w:spacing w:before="240"/>
            <w:jc w:val="both"/>
          </w:pPr>
        </w:pPrChange>
      </w:pPr>
      <w:r>
        <w:t xml:space="preserve">While the target </w:t>
      </w:r>
      <w:r w:rsidR="007A3559">
        <w:t>is</w:t>
      </w:r>
      <w:r>
        <w:t xml:space="preserve"> visible, participants experience</w:t>
      </w:r>
      <w:r w:rsidR="007F3C81">
        <w:t xml:space="preserve"> lateral</w:t>
      </w:r>
      <w:r>
        <w:t xml:space="preserve"> visual self-motion</w:t>
      </w:r>
      <w:ins w:id="446" w:author="Björn Jörges" w:date="2022-03-24T23:31:00Z">
        <w:r w:rsidR="00AB6B55">
          <w:t xml:space="preserve"> </w:t>
        </w:r>
      </w:ins>
      <w:del w:id="447" w:author="Björn Jörges" w:date="2022-03-24T23:31:00Z">
        <w:r w:rsidDel="00AB6B55">
          <w:delText xml:space="preserve"> </w:delText>
        </w:r>
      </w:del>
      <w:r>
        <w:t xml:space="preserve">either in the same direction as the </w:t>
      </w:r>
      <w:r w:rsidR="00176482">
        <w:t xml:space="preserve">ball or in the opposite direction </w:t>
      </w:r>
      <w:r w:rsidR="00AB3AEB">
        <w:t xml:space="preserve">as </w:t>
      </w:r>
      <w:r w:rsidR="00176482">
        <w:t xml:space="preserve">the ball, or they </w:t>
      </w:r>
      <w:r w:rsidR="007A3559">
        <w:t>remain</w:t>
      </w:r>
      <w:ins w:id="448" w:author="Laurence Roy Harris" w:date="2022-03-20T01:20:00Z">
        <w:r w:rsidR="00CD20FA">
          <w:t xml:space="preserve"> stationary.</w:t>
        </w:r>
      </w:ins>
      <w:ins w:id="449" w:author="Björn Jörges" w:date="2022-03-24T23:31:00Z">
        <w:r w:rsidR="00AB6B55">
          <w:t xml:space="preserve"> The self-motion speed ramps up in a Gaussian fashion over the first 50 ms until it reaches 4 m/s,</w:t>
        </w:r>
      </w:ins>
      <w:ins w:id="450" w:author="Björn Jörges" w:date="2022-03-24T23:32:00Z">
        <w:r w:rsidR="00AB6B55">
          <w:t xml:space="preserve"> then remains constant for 400 ms, and finally ramps down again over the last 50 ms before the ball becomes invisible.</w:t>
        </w:r>
        <w:r w:rsidR="00BF3FEF">
          <w:t xml:space="preserve"> Overall, the observer moves 1.8</w:t>
        </w:r>
      </w:ins>
      <w:ins w:id="451" w:author="Björn Jörges" w:date="2022-03-24T23:33:00Z">
        <w:r w:rsidR="00BF3FEF">
          <w:t> m over 500 </w:t>
        </w:r>
        <w:proofErr w:type="spellStart"/>
        <w:r w:rsidR="00BF3FEF">
          <w:t>ms.</w:t>
        </w:r>
      </w:ins>
      <w:proofErr w:type="spellEnd"/>
      <w:r w:rsidR="007A3559">
        <w:t xml:space="preserve"> </w:t>
      </w:r>
      <w:del w:id="452" w:author="Laurence Roy Harris" w:date="2022-03-20T01:19:00Z">
        <w:r w:rsidR="00176482" w:rsidDel="00CD20FA">
          <w:delText xml:space="preserve">static. </w:delText>
        </w:r>
        <w:r w:rsidR="009858EE" w:rsidDel="00CD20FA">
          <w:delText>The s</w:delText>
        </w:r>
        <w:r w:rsidR="00176482" w:rsidDel="00CD20FA">
          <w:delText xml:space="preserve">elf-motion </w:delText>
        </w:r>
        <w:r w:rsidR="009858EE" w:rsidDel="00CD20FA">
          <w:delText xml:space="preserve">speed </w:delText>
        </w:r>
        <w:r w:rsidR="007A3559" w:rsidDel="00CD20FA">
          <w:delText>is</w:delText>
        </w:r>
        <w:r w:rsidR="00176482" w:rsidDel="00CD20FA">
          <w:delText xml:space="preserve"> simulated with </w:delText>
        </w:r>
        <w:r w:rsidR="009858EE" w:rsidDel="00CD20FA">
          <w:delText>the profile of a normal Gaussian distribution</w:delText>
        </w:r>
        <w:r w:rsidR="00096ABD" w:rsidDel="00CD20FA">
          <w:delText xml:space="preserve"> (with a mean of 0.25 and a standard deviation of 0.12)</w:delText>
        </w:r>
        <w:r w:rsidR="009858EE" w:rsidDel="00CD20FA">
          <w:delText xml:space="preserve">, such that the distance over time </w:delText>
        </w:r>
        <w:r w:rsidR="007A3559" w:rsidDel="00CD20FA">
          <w:delText xml:space="preserve">is </w:delText>
        </w:r>
        <w:r w:rsidR="009858EE" w:rsidDel="00CD20FA">
          <w:delText>given by the following equation:</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1525"/>
      </w:tblGrid>
      <w:tr w:rsidR="00176482" w:rsidRPr="00176482" w:rsidDel="00CD20FA" w14:paraId="653AC26A" w14:textId="77777777" w:rsidTr="004F62FD">
        <w:trPr>
          <w:del w:id="453" w:author="Laurence Roy Harris" w:date="2022-03-20T01:19:00Z"/>
        </w:trPr>
        <w:tc>
          <w:tcPr>
            <w:tcW w:w="7825" w:type="dxa"/>
          </w:tcPr>
          <w:p w14:paraId="13D88A60" w14:textId="00F1FB1F" w:rsidR="00176482" w:rsidRPr="00176482" w:rsidDel="00CD20FA" w:rsidRDefault="00176482" w:rsidP="00BF3FEF">
            <w:pPr>
              <w:spacing w:before="240"/>
              <w:jc w:val="both"/>
              <w:rPr>
                <w:del w:id="454" w:author="Laurence Roy Harris" w:date="2022-03-20T01:19:00Z"/>
              </w:rPr>
              <w:pPrChange w:id="455" w:author="Björn Jörges" w:date="2022-03-24T23:32:00Z">
                <w:pPr>
                  <w:spacing w:after="160" w:line="259" w:lineRule="auto"/>
                  <w:jc w:val="both"/>
                </w:pPr>
              </w:pPrChange>
            </w:pPr>
            <m:oMathPara>
              <m:oMath>
                <m:r>
                  <w:del w:id="456" w:author="Laurence Roy Harris" w:date="2022-03-20T01:19:00Z">
                    <w:rPr>
                      <w:rFonts w:ascii="Cambria Math" w:hAnsi="Cambria Math"/>
                    </w:rPr>
                    <m:t>Distanc</m:t>
                  </w:del>
                </m:r>
                <m:sSub>
                  <m:sSubPr>
                    <m:ctrlPr>
                      <w:del w:id="457" w:author="Laurence Roy Harris" w:date="2022-03-20T01:19:00Z">
                        <w:rPr>
                          <w:rFonts w:ascii="Cambria Math" w:hAnsi="Cambria Math"/>
                          <w:i/>
                        </w:rPr>
                      </w:del>
                    </m:ctrlPr>
                  </m:sSubPr>
                  <m:e>
                    <m:r>
                      <w:del w:id="458" w:author="Laurence Roy Harris" w:date="2022-03-20T01:19:00Z">
                        <w:rPr>
                          <w:rFonts w:ascii="Cambria Math" w:hAnsi="Cambria Math"/>
                        </w:rPr>
                        <m:t>e</m:t>
                      </w:del>
                    </m:r>
                  </m:e>
                  <m:sub>
                    <m:r>
                      <w:del w:id="459" w:author="Laurence Roy Harris" w:date="2022-03-20T01:19:00Z">
                        <w:rPr>
                          <w:rFonts w:ascii="Cambria Math" w:hAnsi="Cambria Math"/>
                        </w:rPr>
                        <m:t>Self-motion</m:t>
                      </w:del>
                    </m:r>
                  </m:sub>
                </m:sSub>
                <m:d>
                  <m:dPr>
                    <m:ctrlPr>
                      <w:del w:id="460" w:author="Laurence Roy Harris" w:date="2022-03-20T01:19:00Z">
                        <w:rPr>
                          <w:rFonts w:ascii="Cambria Math" w:hAnsi="Cambria Math"/>
                          <w:i/>
                        </w:rPr>
                      </w:del>
                    </m:ctrlPr>
                  </m:dPr>
                  <m:e>
                    <m:r>
                      <w:del w:id="461" w:author="Laurence Roy Harris" w:date="2022-03-20T01:19:00Z">
                        <w:rPr>
                          <w:rFonts w:ascii="Cambria Math" w:hAnsi="Cambria Math"/>
                        </w:rPr>
                        <m:t>t</m:t>
                      </w:del>
                    </m:r>
                  </m:e>
                </m:d>
                <m:r>
                  <w:del w:id="462" w:author="Laurence Roy Harris" w:date="2022-03-20T01:19:00Z">
                    <w:rPr>
                      <w:rFonts w:ascii="Cambria Math" w:hAnsi="Cambria Math"/>
                    </w:rPr>
                    <m:t>= 2t*</m:t>
                  </w:del>
                </m:r>
                <m:f>
                  <m:fPr>
                    <m:ctrlPr>
                      <w:del w:id="463" w:author="Laurence Roy Harris" w:date="2022-03-20T01:19:00Z">
                        <w:rPr>
                          <w:rFonts w:ascii="Cambria Math" w:hAnsi="Cambria Math"/>
                          <w:i/>
                        </w:rPr>
                      </w:del>
                    </m:ctrlPr>
                  </m:fPr>
                  <m:num>
                    <m:r>
                      <w:del w:id="464" w:author="Laurence Roy Harris" w:date="2022-03-20T01:19:00Z">
                        <w:rPr>
                          <w:rFonts w:ascii="Cambria Math" w:hAnsi="Cambria Math"/>
                        </w:rPr>
                        <m:t>1</m:t>
                      </w:del>
                    </m:r>
                  </m:num>
                  <m:den>
                    <m:r>
                      <w:del w:id="465" w:author="Laurence Roy Harris" w:date="2022-03-20T01:19:00Z">
                        <w:rPr>
                          <w:rFonts w:ascii="Cambria Math" w:hAnsi="Cambria Math"/>
                        </w:rPr>
                        <m:t>0.12*</m:t>
                      </w:del>
                    </m:r>
                    <m:rad>
                      <m:radPr>
                        <m:degHide m:val="1"/>
                        <m:ctrlPr>
                          <w:del w:id="466" w:author="Laurence Roy Harris" w:date="2022-03-20T01:19:00Z">
                            <w:rPr>
                              <w:rFonts w:ascii="Cambria Math" w:hAnsi="Cambria Math"/>
                              <w:i/>
                            </w:rPr>
                          </w:del>
                        </m:ctrlPr>
                      </m:radPr>
                      <m:deg/>
                      <m:e>
                        <m:r>
                          <w:ins w:id="467" w:author="Björn Jörges" w:date="2022-03-24T23:31:00Z">
                            <w:rPr>
                              <w:rFonts w:ascii="Cambria Math" w:hAnsi="Cambria Math"/>
                            </w:rPr>
                            <m:t xml:space="preserve"> The sel</m:t>
                          </w:ins>
                        </m:r>
                        <m:r>
                          <w:del w:id="468" w:author="Laurence Roy Harris" w:date="2022-03-20T01:19:00Z">
                            <w:rPr>
                              <w:rFonts w:ascii="Cambria Math" w:hAnsi="Cambria Math"/>
                            </w:rPr>
                            <m:t>2π</m:t>
                          </w:del>
                        </m:r>
                      </m:e>
                    </m:rad>
                  </m:den>
                </m:f>
                <m:r>
                  <w:del w:id="469" w:author="Laurence Roy Harris" w:date="2022-03-20T01:19:00Z">
                    <w:rPr>
                      <w:rFonts w:ascii="Cambria Math" w:hAnsi="Cambria Math"/>
                    </w:rPr>
                    <m:t>*</m:t>
                  </w:del>
                </m:r>
                <m:sSup>
                  <m:sSupPr>
                    <m:ctrlPr>
                      <w:del w:id="470" w:author="Laurence Roy Harris" w:date="2022-03-20T01:19:00Z">
                        <w:rPr>
                          <w:rFonts w:ascii="Cambria Math" w:hAnsi="Cambria Math"/>
                          <w:i/>
                        </w:rPr>
                      </w:del>
                    </m:ctrlPr>
                  </m:sSupPr>
                  <m:e>
                    <m:r>
                      <w:del w:id="471" w:author="Laurence Roy Harris" w:date="2022-03-20T01:19:00Z">
                        <w:rPr>
                          <w:rFonts w:ascii="Cambria Math" w:hAnsi="Cambria Math"/>
                        </w:rPr>
                        <m:t>e</m:t>
                      </w:del>
                    </m:r>
                  </m:e>
                  <m:sup>
                    <m:r>
                      <w:del w:id="472" w:author="Laurence Roy Harris" w:date="2022-03-20T01:19:00Z">
                        <w:rPr>
                          <w:rFonts w:ascii="Cambria Math" w:hAnsi="Cambria Math"/>
                        </w:rPr>
                        <m:t>-</m:t>
                      </w:del>
                    </m:r>
                    <m:f>
                      <m:fPr>
                        <m:ctrlPr>
                          <w:del w:id="473" w:author="Laurence Roy Harris" w:date="2022-03-20T01:19:00Z">
                            <w:rPr>
                              <w:rFonts w:ascii="Cambria Math" w:hAnsi="Cambria Math"/>
                              <w:i/>
                            </w:rPr>
                          </w:del>
                        </m:ctrlPr>
                      </m:fPr>
                      <m:num>
                        <m:r>
                          <w:del w:id="474" w:author="Laurence Roy Harris" w:date="2022-03-20T01:19:00Z">
                            <w:rPr>
                              <w:rFonts w:ascii="Cambria Math" w:hAnsi="Cambria Math"/>
                            </w:rPr>
                            <m:t>1</m:t>
                          </w:del>
                        </m:r>
                      </m:num>
                      <m:den>
                        <m:r>
                          <w:del w:id="475" w:author="Laurence Roy Harris" w:date="2022-03-20T01:19:00Z">
                            <w:rPr>
                              <w:rFonts w:ascii="Cambria Math" w:hAnsi="Cambria Math"/>
                            </w:rPr>
                            <m:t>2</m:t>
                          </w:del>
                        </m:r>
                      </m:den>
                    </m:f>
                    <m:sSup>
                      <m:sSupPr>
                        <m:ctrlPr>
                          <w:del w:id="476" w:author="Laurence Roy Harris" w:date="2022-03-20T01:19:00Z">
                            <w:rPr>
                              <w:rFonts w:ascii="Cambria Math" w:hAnsi="Cambria Math"/>
                              <w:i/>
                            </w:rPr>
                          </w:del>
                        </m:ctrlPr>
                      </m:sSupPr>
                      <m:e>
                        <m:d>
                          <m:dPr>
                            <m:ctrlPr>
                              <w:del w:id="477" w:author="Laurence Roy Harris" w:date="2022-03-20T01:19:00Z">
                                <w:rPr>
                                  <w:rFonts w:ascii="Cambria Math" w:hAnsi="Cambria Math"/>
                                  <w:i/>
                                </w:rPr>
                              </w:del>
                            </m:ctrlPr>
                          </m:dPr>
                          <m:e>
                            <m:f>
                              <m:fPr>
                                <m:ctrlPr>
                                  <w:del w:id="478" w:author="Laurence Roy Harris" w:date="2022-03-20T01:19:00Z">
                                    <w:rPr>
                                      <w:rFonts w:ascii="Cambria Math" w:hAnsi="Cambria Math"/>
                                      <w:i/>
                                    </w:rPr>
                                  </w:del>
                                </m:ctrlPr>
                              </m:fPr>
                              <m:num>
                                <m:r>
                                  <w:del w:id="479" w:author="Laurence Roy Harris" w:date="2022-03-20T01:19:00Z">
                                    <w:rPr>
                                      <w:rFonts w:ascii="Cambria Math" w:hAnsi="Cambria Math"/>
                                    </w:rPr>
                                    <m:t>t-0.25</m:t>
                                  </w:del>
                                </m:r>
                              </m:num>
                              <m:den>
                                <m:r>
                                  <w:del w:id="480" w:author="Laurence Roy Harris" w:date="2022-03-20T01:19:00Z">
                                    <w:rPr>
                                      <w:rFonts w:ascii="Cambria Math" w:hAnsi="Cambria Math"/>
                                    </w:rPr>
                                    <m:t>0.12</m:t>
                                  </w:del>
                                </m:r>
                              </m:den>
                            </m:f>
                          </m:e>
                        </m:d>
                      </m:e>
                      <m:sup>
                        <m:r>
                          <w:del w:id="481" w:author="Laurence Roy Harris" w:date="2022-03-20T01:19:00Z">
                            <w:rPr>
                              <w:rFonts w:ascii="Cambria Math" w:hAnsi="Cambria Math"/>
                            </w:rPr>
                            <m:t>2</m:t>
                          </w:del>
                        </m:r>
                      </m:sup>
                    </m:sSup>
                  </m:sup>
                </m:sSup>
              </m:oMath>
            </m:oMathPara>
          </w:p>
        </w:tc>
        <w:tc>
          <w:tcPr>
            <w:tcW w:w="1525" w:type="dxa"/>
          </w:tcPr>
          <w:p w14:paraId="75414D2E" w14:textId="77777777" w:rsidR="00176482" w:rsidRPr="00176482" w:rsidDel="00CD20FA" w:rsidRDefault="00176482" w:rsidP="00BF3FEF">
            <w:pPr>
              <w:spacing w:before="240"/>
              <w:jc w:val="both"/>
              <w:rPr>
                <w:del w:id="482" w:author="Laurence Roy Harris" w:date="2022-03-20T01:19:00Z"/>
              </w:rPr>
              <w:pPrChange w:id="483" w:author="Björn Jörges" w:date="2022-03-24T23:32:00Z">
                <w:pPr>
                  <w:spacing w:after="160" w:line="259" w:lineRule="auto"/>
                  <w:jc w:val="both"/>
                </w:pPr>
              </w:pPrChange>
            </w:pPr>
            <w:del w:id="484" w:author="Laurence Roy Harris" w:date="2022-03-20T01:19:00Z">
              <w:r w:rsidRPr="00176482" w:rsidDel="00CD20FA">
                <w:delText>[</w:delText>
              </w:r>
              <w:r w:rsidR="004F62FD" w:rsidDel="00CD20FA">
                <w:delText>2</w:delText>
              </w:r>
              <w:r w:rsidRPr="00176482" w:rsidDel="00CD20FA">
                <w:delText>]</w:delText>
              </w:r>
            </w:del>
          </w:p>
        </w:tc>
      </w:tr>
    </w:tbl>
    <w:p w14:paraId="1A413B25" w14:textId="3A72DC50" w:rsidR="00176482" w:rsidRDefault="00176482" w:rsidP="00BF3FEF">
      <w:pPr>
        <w:spacing w:before="240"/>
        <w:jc w:val="both"/>
        <w:pPrChange w:id="485" w:author="Björn Jörges" w:date="2022-03-24T23:32:00Z">
          <w:pPr>
            <w:jc w:val="both"/>
          </w:pPr>
        </w:pPrChange>
      </w:pPr>
      <w:del w:id="486" w:author="Björn Jörges" w:date="2022-03-03T13:04:00Z">
        <w:r w:rsidDel="00B51CE1">
          <w:delText>The observer thus accelerate</w:delText>
        </w:r>
        <w:r w:rsidR="007A3559" w:rsidDel="00B51CE1">
          <w:delText>s</w:delText>
        </w:r>
        <w:r w:rsidDel="00B51CE1">
          <w:delText>, reache</w:delText>
        </w:r>
        <w:r w:rsidR="007A3559" w:rsidDel="00B51CE1">
          <w:delText>s</w:delText>
        </w:r>
        <w:r w:rsidDel="00B51CE1">
          <w:delText xml:space="preserve"> a peak velocity of 6.6 m/s after 0.25s and decelerate</w:delText>
        </w:r>
        <w:r w:rsidR="007A3559" w:rsidDel="00B51CE1">
          <w:delText>s</w:delText>
        </w:r>
        <w:r w:rsidDel="00B51CE1">
          <w:delText xml:space="preserve"> again. They travel 1.8</w:delText>
        </w:r>
        <w:r w:rsidR="007A3559" w:rsidDel="00B51CE1">
          <w:delText> </w:delText>
        </w:r>
        <w:r w:rsidDel="00B51CE1">
          <w:delText>m over the course of 0.5</w:delText>
        </w:r>
        <w:r w:rsidR="007A3559" w:rsidDel="00B51CE1">
          <w:delText> </w:delText>
        </w:r>
        <w:r w:rsidDel="00B51CE1">
          <w:delText>s for a</w:delText>
        </w:r>
        <w:r w:rsidR="001D582A" w:rsidDel="00B51CE1">
          <w:delText>n</w:delText>
        </w:r>
        <w:r w:rsidDel="00B51CE1">
          <w:delText xml:space="preserve"> average self-motion speed of 3.6m/s.</w:delText>
        </w:r>
        <w:r w:rsidR="00BF1CC7" w:rsidDel="00B51CE1">
          <w:delText xml:space="preserve"> </w:delText>
        </w:r>
        <w:r w:rsidR="006268B5" w:rsidRPr="006268B5" w:rsidDel="00B51CE1">
          <w:delText xml:space="preserve"> </w:delText>
        </w:r>
      </w:del>
      <w:r w:rsidR="006268B5" w:rsidRPr="006268B5">
        <w:t xml:space="preserve">Please note that the different motion profiles elicit very different retinal speeds: observer motion in the opposite direction of the ball elicits higher retinal speeds overall than for a static observer or for observer motion in the same direction as the ball. </w:t>
      </w:r>
      <w:r w:rsidR="00215E7B">
        <w:fldChar w:fldCharType="begin"/>
      </w:r>
      <w:r w:rsidR="00215E7B">
        <w:instrText xml:space="preserve"> REF _Ref87059545 \h </w:instrText>
      </w:r>
      <w:r w:rsidR="00215E7B">
        <w:fldChar w:fldCharType="separate"/>
      </w:r>
      <w:r w:rsidR="00215E7B">
        <w:t xml:space="preserve">Table </w:t>
      </w:r>
      <w:r w:rsidR="00215E7B">
        <w:rPr>
          <w:noProof/>
        </w:rPr>
        <w:t>1</w:t>
      </w:r>
      <w:r w:rsidR="00215E7B">
        <w:fldChar w:fldCharType="end"/>
      </w:r>
      <w:r w:rsidR="00215E7B">
        <w:t xml:space="preserve"> </w:t>
      </w:r>
      <w:r w:rsidR="006268B5" w:rsidRPr="006268B5">
        <w:t>displays the mean absolute retinal speeds across the trajectory for all conditions.</w:t>
      </w:r>
      <w:r w:rsidR="00301BD2">
        <w:t xml:space="preserve"> While our previous results </w:t>
      </w:r>
      <w:r w:rsidR="00301BD2">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301BD2">
        <w:fldChar w:fldCharType="separate"/>
      </w:r>
      <w:r w:rsidR="006A22FC" w:rsidRPr="006A22FC">
        <w:rPr>
          <w:noProof/>
        </w:rPr>
        <w:t>[30]</w:t>
      </w:r>
      <w:r w:rsidR="00301BD2">
        <w:fldChar w:fldCharType="end"/>
      </w:r>
      <w:r w:rsidR="00301BD2">
        <w:t xml:space="preserve"> suggest that the role of the retinal speeds for the overall precision in motion estimation is subordinate to other sources of variability, </w:t>
      </w:r>
      <w:r w:rsidR="009A5719">
        <w:t>retinal speeds are highly correlated with the expected effect of our self</w:t>
      </w:r>
      <w:r w:rsidR="002B263E">
        <w:t>-</w:t>
      </w:r>
      <w:r w:rsidR="009A5719">
        <w:t>motion manipulation on variability.</w:t>
      </w:r>
    </w:p>
    <w:p w14:paraId="5386BDBA" w14:textId="77777777" w:rsidR="006268B5" w:rsidRPr="00D74244" w:rsidRDefault="006268B5" w:rsidP="00013754">
      <w:pPr>
        <w:pStyle w:val="Caption"/>
        <w:keepNext/>
      </w:pPr>
      <w:bookmarkStart w:id="487" w:name="_Ref87059545"/>
      <w:r>
        <w:t xml:space="preserve">Table </w:t>
      </w:r>
      <w:fldSimple w:instr=" SEQ Table \* ARABIC ">
        <w:r>
          <w:rPr>
            <w:noProof/>
          </w:rPr>
          <w:t>1</w:t>
        </w:r>
      </w:fldSimple>
      <w:bookmarkEnd w:id="487"/>
      <w:r>
        <w:t>: Mean absolute retinal speeds across the visible part of the trajectory for each combination of ball speed and observer motion profile.</w:t>
      </w:r>
      <w:ins w:id="488" w:author="Björn Jörges" w:date="2022-03-03T13:45:00Z">
        <w:r w:rsidR="00D74244">
          <w:t xml:space="preserve"> The script in which we derive these values can be found on GitHub </w:t>
        </w:r>
        <w:r w:rsidR="00D74244" w:rsidRPr="00D74244">
          <w:rPr>
            <w:rPrChange w:id="489" w:author="Björn Jörges" w:date="2022-03-03T13:45:00Z">
              <w:rPr>
                <w:lang w:val="es-ES"/>
              </w:rPr>
            </w:rPrChange>
          </w:rPr>
          <w:t>(</w:t>
        </w:r>
        <w:r w:rsidR="00D74244" w:rsidRPr="00D74244">
          <w:t>https://github.com/b-jorges/Predicting-while-Moving/blob/main/Geometry%20Prediction.R</w:t>
        </w:r>
        <w:r w:rsidR="00D74244" w:rsidRPr="00D74244">
          <w:rPr>
            <w:rPrChange w:id="490" w:author="Björn Jörges" w:date="2022-03-03T13:45:00Z">
              <w:rPr>
                <w:lang w:val="de-DE"/>
              </w:rPr>
            </w:rPrChange>
          </w:rPr>
          <w:t>)</w:t>
        </w:r>
        <w:r w:rsidR="00D74244">
          <w:t>.</w:t>
        </w:r>
      </w:ins>
    </w:p>
    <w:tbl>
      <w:tblPr>
        <w:tblStyle w:val="TableGrid"/>
        <w:tblW w:w="0" w:type="auto"/>
        <w:tblLook w:val="04A0" w:firstRow="1" w:lastRow="0" w:firstColumn="1" w:lastColumn="0" w:noHBand="0" w:noVBand="1"/>
      </w:tblPr>
      <w:tblGrid>
        <w:gridCol w:w="2313"/>
        <w:gridCol w:w="2320"/>
        <w:gridCol w:w="2305"/>
        <w:gridCol w:w="2304"/>
        <w:gridCol w:w="108"/>
      </w:tblGrid>
      <w:tr w:rsidR="006268B5" w14:paraId="444553F9" w14:textId="77777777" w:rsidTr="00E10AA8">
        <w:trPr>
          <w:gridAfter w:val="1"/>
          <w:wAfter w:w="113" w:type="dxa"/>
        </w:trPr>
        <w:tc>
          <w:tcPr>
            <w:tcW w:w="2394" w:type="dxa"/>
          </w:tcPr>
          <w:p w14:paraId="732966C1" w14:textId="77777777" w:rsidR="006268B5" w:rsidRDefault="006268B5" w:rsidP="00013754">
            <w:pPr>
              <w:jc w:val="center"/>
            </w:pPr>
          </w:p>
        </w:tc>
        <w:tc>
          <w:tcPr>
            <w:tcW w:w="7182" w:type="dxa"/>
            <w:gridSpan w:val="3"/>
          </w:tcPr>
          <w:p w14:paraId="1657E051" w14:textId="77777777" w:rsidR="006268B5" w:rsidRDefault="006268B5" w:rsidP="00013754">
            <w:pPr>
              <w:jc w:val="center"/>
            </w:pPr>
            <w:r>
              <w:t>Ball Speed</w:t>
            </w:r>
          </w:p>
        </w:tc>
      </w:tr>
      <w:tr w:rsidR="006268B5" w14:paraId="18C0D490" w14:textId="77777777" w:rsidTr="00013754">
        <w:tc>
          <w:tcPr>
            <w:tcW w:w="2394" w:type="dxa"/>
          </w:tcPr>
          <w:p w14:paraId="32B35B6A" w14:textId="77777777" w:rsidR="006268B5" w:rsidRDefault="006268B5" w:rsidP="00013754">
            <w:pPr>
              <w:jc w:val="center"/>
            </w:pPr>
          </w:p>
        </w:tc>
        <w:tc>
          <w:tcPr>
            <w:tcW w:w="2394" w:type="dxa"/>
            <w:tcBorders>
              <w:bottom w:val="single" w:sz="4" w:space="0" w:color="auto"/>
            </w:tcBorders>
          </w:tcPr>
          <w:p w14:paraId="25C6B0D3" w14:textId="77777777" w:rsidR="006268B5" w:rsidRDefault="006268B5" w:rsidP="00013754">
            <w:pPr>
              <w:jc w:val="center"/>
            </w:pPr>
            <w:r>
              <w:t>4 m/s</w:t>
            </w:r>
          </w:p>
        </w:tc>
        <w:tc>
          <w:tcPr>
            <w:tcW w:w="2394" w:type="dxa"/>
            <w:tcBorders>
              <w:bottom w:val="single" w:sz="4" w:space="0" w:color="auto"/>
            </w:tcBorders>
          </w:tcPr>
          <w:p w14:paraId="527A54C9" w14:textId="77777777" w:rsidR="006268B5" w:rsidRDefault="006268B5" w:rsidP="00013754">
            <w:pPr>
              <w:jc w:val="center"/>
            </w:pPr>
            <w:r>
              <w:t>5 m/s</w:t>
            </w:r>
          </w:p>
        </w:tc>
        <w:tc>
          <w:tcPr>
            <w:tcW w:w="2394" w:type="dxa"/>
            <w:gridSpan w:val="2"/>
            <w:tcBorders>
              <w:bottom w:val="single" w:sz="4" w:space="0" w:color="auto"/>
            </w:tcBorders>
          </w:tcPr>
          <w:p w14:paraId="3A137D75" w14:textId="77777777" w:rsidR="006268B5" w:rsidRDefault="006268B5" w:rsidP="00013754">
            <w:pPr>
              <w:jc w:val="center"/>
            </w:pPr>
            <w:r>
              <w:t>6 m/s</w:t>
            </w:r>
          </w:p>
        </w:tc>
      </w:tr>
      <w:tr w:rsidR="006268B5" w14:paraId="341EFAF7" w14:textId="77777777" w:rsidTr="00013754">
        <w:tc>
          <w:tcPr>
            <w:tcW w:w="2394" w:type="dxa"/>
            <w:tcBorders>
              <w:right w:val="single" w:sz="4" w:space="0" w:color="auto"/>
            </w:tcBorders>
          </w:tcPr>
          <w:p w14:paraId="38A750BC" w14:textId="77777777" w:rsidR="006268B5" w:rsidRDefault="006268B5" w:rsidP="00013754">
            <w:pPr>
              <w:jc w:val="center"/>
            </w:pPr>
            <w:r>
              <w:t>Observer Static</w:t>
            </w:r>
          </w:p>
        </w:tc>
        <w:tc>
          <w:tcPr>
            <w:tcW w:w="2394" w:type="dxa"/>
            <w:tcBorders>
              <w:top w:val="single" w:sz="4" w:space="0" w:color="auto"/>
              <w:left w:val="single" w:sz="4" w:space="0" w:color="auto"/>
              <w:bottom w:val="nil"/>
              <w:right w:val="nil"/>
            </w:tcBorders>
          </w:tcPr>
          <w:p w14:paraId="05D10D86" w14:textId="77777777" w:rsidR="006268B5" w:rsidRDefault="00563361" w:rsidP="00013754">
            <w:pPr>
              <w:jc w:val="center"/>
            </w:pPr>
            <w:ins w:id="491" w:author="Björn Jörges" w:date="2022-03-03T13:43:00Z">
              <w:r w:rsidRPr="00563361">
                <w:t>0.4</w:t>
              </w:r>
            </w:ins>
            <w:del w:id="492" w:author="Björn Jörges" w:date="2022-03-03T13:43:00Z">
              <w:r w:rsidR="006268B5" w:rsidRPr="006268B5" w:rsidDel="00563361">
                <w:delText>22.8</w:delText>
              </w:r>
              <w:r w:rsidR="006268B5" w:rsidDel="00563361">
                <w:delText xml:space="preserve"> </w:delText>
              </w:r>
            </w:del>
            <w:ins w:id="493" w:author="Björn Jörges" w:date="2022-03-03T13:43:00Z">
              <w:r>
                <w:t> </w:t>
              </w:r>
            </w:ins>
            <w:r w:rsidR="006268B5">
              <w:t>°/s</w:t>
            </w:r>
          </w:p>
        </w:tc>
        <w:tc>
          <w:tcPr>
            <w:tcW w:w="2394" w:type="dxa"/>
            <w:tcBorders>
              <w:top w:val="single" w:sz="4" w:space="0" w:color="auto"/>
              <w:left w:val="nil"/>
              <w:bottom w:val="nil"/>
              <w:right w:val="nil"/>
            </w:tcBorders>
          </w:tcPr>
          <w:p w14:paraId="40007D42" w14:textId="77777777" w:rsidR="006268B5" w:rsidRDefault="00563361" w:rsidP="00013754">
            <w:pPr>
              <w:jc w:val="center"/>
            </w:pPr>
            <w:ins w:id="494" w:author="Björn Jörges" w:date="2022-03-03T13:44:00Z">
              <w:r w:rsidRPr="00563361">
                <w:t>28.4</w:t>
              </w:r>
            </w:ins>
            <w:del w:id="495" w:author="Björn Jörges" w:date="2022-03-03T13:44:00Z">
              <w:r w:rsidR="006268B5" w:rsidRPr="006268B5" w:rsidDel="00563361">
                <w:delText>28.5</w:delText>
              </w:r>
            </w:del>
            <w:r w:rsidR="006268B5" w:rsidRPr="006268B5">
              <w:t xml:space="preserve"> °/s</w:t>
            </w:r>
          </w:p>
        </w:tc>
        <w:tc>
          <w:tcPr>
            <w:tcW w:w="2394" w:type="dxa"/>
            <w:gridSpan w:val="2"/>
            <w:tcBorders>
              <w:top w:val="single" w:sz="4" w:space="0" w:color="auto"/>
              <w:left w:val="nil"/>
              <w:bottom w:val="nil"/>
              <w:right w:val="single" w:sz="4" w:space="0" w:color="auto"/>
            </w:tcBorders>
          </w:tcPr>
          <w:p w14:paraId="6DD233ED" w14:textId="77777777" w:rsidR="006268B5" w:rsidRDefault="006268B5" w:rsidP="00013754">
            <w:pPr>
              <w:jc w:val="center"/>
            </w:pPr>
            <w:r w:rsidRPr="006268B5">
              <w:t>34.0 °/s</w:t>
            </w:r>
          </w:p>
        </w:tc>
      </w:tr>
      <w:tr w:rsidR="006268B5" w14:paraId="0547D50F" w14:textId="77777777" w:rsidTr="00013754">
        <w:tc>
          <w:tcPr>
            <w:tcW w:w="2394" w:type="dxa"/>
            <w:tcBorders>
              <w:right w:val="single" w:sz="4" w:space="0" w:color="auto"/>
            </w:tcBorders>
          </w:tcPr>
          <w:p w14:paraId="238EB6EA" w14:textId="77777777" w:rsidR="006268B5" w:rsidRDefault="006268B5" w:rsidP="00013754">
            <w:pPr>
              <w:jc w:val="center"/>
            </w:pPr>
            <w:r>
              <w:t>Same Direction</w:t>
            </w:r>
          </w:p>
        </w:tc>
        <w:tc>
          <w:tcPr>
            <w:tcW w:w="2394" w:type="dxa"/>
            <w:tcBorders>
              <w:top w:val="nil"/>
              <w:left w:val="single" w:sz="4" w:space="0" w:color="auto"/>
              <w:bottom w:val="nil"/>
              <w:right w:val="nil"/>
            </w:tcBorders>
          </w:tcPr>
          <w:p w14:paraId="350BF90A" w14:textId="77777777" w:rsidR="006268B5" w:rsidRPr="008129F5" w:rsidRDefault="00563361" w:rsidP="00013754">
            <w:pPr>
              <w:jc w:val="center"/>
              <w:rPr>
                <w:lang w:val="de-DE"/>
                <w:rPrChange w:id="496" w:author="Björn Jörges" w:date="2022-03-03T13:12:00Z">
                  <w:rPr/>
                </w:rPrChange>
              </w:rPr>
            </w:pPr>
            <w:ins w:id="497" w:author="Björn Jörges" w:date="2022-03-03T13:43:00Z">
              <w:r w:rsidRPr="00563361">
                <w:t>22.2</w:t>
              </w:r>
            </w:ins>
            <w:del w:id="498" w:author="Björn Jörges" w:date="2022-03-03T13:12:00Z">
              <w:r w:rsidR="006268B5" w:rsidRPr="006268B5" w:rsidDel="008129F5">
                <w:delText>21.5 °/s</w:delText>
              </w:r>
            </w:del>
            <w:ins w:id="499" w:author="Björn Jörges" w:date="2022-03-03T13:43:00Z">
              <w:r>
                <w:t xml:space="preserve"> </w:t>
              </w:r>
            </w:ins>
            <w:ins w:id="500" w:author="Björn Jörges" w:date="2022-03-03T13:38:00Z">
              <w:r w:rsidR="005D45C8">
                <w:t>°/s</w:t>
              </w:r>
            </w:ins>
          </w:p>
        </w:tc>
        <w:tc>
          <w:tcPr>
            <w:tcW w:w="2394" w:type="dxa"/>
            <w:tcBorders>
              <w:top w:val="nil"/>
              <w:left w:val="nil"/>
              <w:bottom w:val="nil"/>
              <w:right w:val="nil"/>
            </w:tcBorders>
          </w:tcPr>
          <w:p w14:paraId="275DB9CB" w14:textId="77777777" w:rsidR="006268B5" w:rsidRDefault="00563361" w:rsidP="00013754">
            <w:pPr>
              <w:jc w:val="center"/>
            </w:pPr>
            <w:ins w:id="501" w:author="Björn Jörges" w:date="2022-03-03T13:44:00Z">
              <w:r w:rsidRPr="00563361">
                <w:t>5.9</w:t>
              </w:r>
            </w:ins>
            <w:del w:id="502" w:author="Björn Jörges" w:date="2022-03-03T13:44:00Z">
              <w:r w:rsidR="006268B5" w:rsidRPr="006268B5" w:rsidDel="00563361">
                <w:delText>23.3</w:delText>
              </w:r>
            </w:del>
            <w:r w:rsidR="006268B5" w:rsidRPr="006268B5">
              <w:t xml:space="preserve"> °/s</w:t>
            </w:r>
          </w:p>
        </w:tc>
        <w:tc>
          <w:tcPr>
            <w:tcW w:w="2394" w:type="dxa"/>
            <w:gridSpan w:val="2"/>
            <w:tcBorders>
              <w:top w:val="nil"/>
              <w:left w:val="nil"/>
              <w:bottom w:val="nil"/>
              <w:right w:val="single" w:sz="4" w:space="0" w:color="auto"/>
            </w:tcBorders>
          </w:tcPr>
          <w:p w14:paraId="51AD6D52" w14:textId="77777777" w:rsidR="006268B5" w:rsidRDefault="00563361" w:rsidP="00013754">
            <w:pPr>
              <w:jc w:val="center"/>
            </w:pPr>
            <w:ins w:id="503" w:author="Björn Jörges" w:date="2022-03-03T13:44:00Z">
              <w:r w:rsidRPr="00563361">
                <w:t>11.6</w:t>
              </w:r>
            </w:ins>
            <w:del w:id="504" w:author="Björn Jörges" w:date="2022-03-03T13:44:00Z">
              <w:r w:rsidR="006268B5" w:rsidRPr="006268B5" w:rsidDel="00563361">
                <w:delText>25.5</w:delText>
              </w:r>
            </w:del>
            <w:r w:rsidR="006268B5" w:rsidRPr="006268B5">
              <w:t xml:space="preserve"> °/s</w:t>
            </w:r>
          </w:p>
        </w:tc>
      </w:tr>
      <w:tr w:rsidR="006268B5" w14:paraId="37F3058E" w14:textId="77777777" w:rsidTr="00013754">
        <w:tc>
          <w:tcPr>
            <w:tcW w:w="2394" w:type="dxa"/>
            <w:tcBorders>
              <w:right w:val="single" w:sz="4" w:space="0" w:color="auto"/>
            </w:tcBorders>
          </w:tcPr>
          <w:p w14:paraId="2FC55400" w14:textId="77777777" w:rsidR="006268B5" w:rsidRDefault="006268B5" w:rsidP="00013754">
            <w:pPr>
              <w:jc w:val="center"/>
            </w:pPr>
            <w:r>
              <w:t>Opposite Directions</w:t>
            </w:r>
          </w:p>
        </w:tc>
        <w:tc>
          <w:tcPr>
            <w:tcW w:w="2394" w:type="dxa"/>
            <w:tcBorders>
              <w:top w:val="nil"/>
              <w:left w:val="single" w:sz="4" w:space="0" w:color="auto"/>
              <w:bottom w:val="single" w:sz="4" w:space="0" w:color="auto"/>
              <w:right w:val="nil"/>
            </w:tcBorders>
          </w:tcPr>
          <w:p w14:paraId="40345CA4" w14:textId="77777777" w:rsidR="006268B5" w:rsidRDefault="00563361" w:rsidP="00013754">
            <w:pPr>
              <w:jc w:val="center"/>
            </w:pPr>
            <w:ins w:id="505" w:author="Björn Jörges" w:date="2022-03-03T13:43:00Z">
              <w:r w:rsidRPr="00563361">
                <w:t>44.4</w:t>
              </w:r>
            </w:ins>
            <w:del w:id="506" w:author="Björn Jörges" w:date="2022-03-03T13:43:00Z">
              <w:r w:rsidR="006268B5" w:rsidRPr="006268B5" w:rsidDel="00563361">
                <w:delText>42.9</w:delText>
              </w:r>
            </w:del>
            <w:r w:rsidR="006268B5" w:rsidRPr="006268B5">
              <w:t xml:space="preserve"> °/s</w:t>
            </w:r>
          </w:p>
        </w:tc>
        <w:tc>
          <w:tcPr>
            <w:tcW w:w="2394" w:type="dxa"/>
            <w:tcBorders>
              <w:top w:val="nil"/>
              <w:left w:val="nil"/>
              <w:bottom w:val="single" w:sz="4" w:space="0" w:color="auto"/>
              <w:right w:val="nil"/>
            </w:tcBorders>
          </w:tcPr>
          <w:p w14:paraId="33D2D4D9" w14:textId="77777777" w:rsidR="006268B5" w:rsidRDefault="00563361" w:rsidP="00013754">
            <w:pPr>
              <w:jc w:val="center"/>
            </w:pPr>
            <w:ins w:id="507" w:author="Björn Jörges" w:date="2022-03-03T13:44:00Z">
              <w:r w:rsidRPr="00563361">
                <w:t>50.4</w:t>
              </w:r>
            </w:ins>
            <w:del w:id="508" w:author="Björn Jörges" w:date="2022-03-03T13:44:00Z">
              <w:r w:rsidR="006268B5" w:rsidRPr="006268B5" w:rsidDel="00563361">
                <w:delText xml:space="preserve">48.5 </w:delText>
              </w:r>
            </w:del>
            <w:ins w:id="509" w:author="Björn Jörges" w:date="2022-03-03T13:44:00Z">
              <w:r>
                <w:t xml:space="preserve"> </w:t>
              </w:r>
            </w:ins>
            <w:r w:rsidR="006268B5" w:rsidRPr="006268B5">
              <w:t>°/s</w:t>
            </w:r>
          </w:p>
        </w:tc>
        <w:tc>
          <w:tcPr>
            <w:tcW w:w="2394" w:type="dxa"/>
            <w:gridSpan w:val="2"/>
            <w:tcBorders>
              <w:top w:val="nil"/>
              <w:left w:val="nil"/>
              <w:bottom w:val="single" w:sz="4" w:space="0" w:color="auto"/>
              <w:right w:val="single" w:sz="4" w:space="0" w:color="auto"/>
            </w:tcBorders>
          </w:tcPr>
          <w:p w14:paraId="3A3C576F" w14:textId="77777777" w:rsidR="006268B5" w:rsidRDefault="00563361" w:rsidP="00013754">
            <w:pPr>
              <w:jc w:val="center"/>
            </w:pPr>
            <w:ins w:id="510" w:author="Björn Jörges" w:date="2022-03-03T13:44:00Z">
              <w:r w:rsidRPr="00563361">
                <w:t>55.8</w:t>
              </w:r>
            </w:ins>
            <w:del w:id="511" w:author="Björn Jörges" w:date="2022-03-03T13:44:00Z">
              <w:r w:rsidR="006268B5" w:rsidRPr="006268B5" w:rsidDel="00563361">
                <w:delText>53.7</w:delText>
              </w:r>
            </w:del>
            <w:r w:rsidR="006268B5" w:rsidRPr="006268B5">
              <w:t xml:space="preserve"> °/s</w:t>
            </w:r>
          </w:p>
        </w:tc>
      </w:tr>
    </w:tbl>
    <w:p w14:paraId="0128F653" w14:textId="77777777" w:rsidR="008100AD" w:rsidRDefault="00777625" w:rsidP="007F6DF4">
      <w:pPr>
        <w:jc w:val="both"/>
      </w:pPr>
      <w:r>
        <w:t xml:space="preserve">We further add </w:t>
      </w:r>
      <w:r w:rsidR="00096ABD">
        <w:t>a</w:t>
      </w:r>
      <w:r w:rsidR="00AB3AEB">
        <w:t xml:space="preserve"> range of</w:t>
      </w:r>
      <w:r>
        <w:t xml:space="preserve"> occlusion </w:t>
      </w:r>
      <w:r w:rsidR="00507E0A">
        <w:t>durations</w:t>
      </w:r>
      <w:r>
        <w:t xml:space="preserve"> (</w:t>
      </w:r>
      <w:r w:rsidR="00FF33F8">
        <w:t xml:space="preserve">0.1s, </w:t>
      </w:r>
      <w:r>
        <w:t>0.2s, 0.3s, 0.4s, 0.8s, 0.9s, 1s) wh</w:t>
      </w:r>
      <w:r w:rsidR="00AB3AEB">
        <w:t>ile</w:t>
      </w:r>
      <w:r>
        <w:t xml:space="preserve"> the observer is static to get a</w:t>
      </w:r>
      <w:r w:rsidR="00AB3AEB">
        <w:t>n estimate</w:t>
      </w:r>
      <w:r>
        <w:t xml:space="preserve"> of how variability changes in response to different occlusion durations.</w:t>
      </w:r>
      <w:r w:rsidR="007F3C81">
        <w:t xml:space="preserve"> </w:t>
      </w:r>
      <w:r w:rsidR="008100AD">
        <w:t xml:space="preserve">Overall, participants complete </w:t>
      </w:r>
      <w:r>
        <w:t>225</w:t>
      </w:r>
      <w:r w:rsidR="008100AD">
        <w:t xml:space="preserve"> trials (</w:t>
      </w:r>
      <w:r w:rsidR="007F3C81">
        <w:t>3</w:t>
      </w:r>
      <w:r w:rsidR="008100AD">
        <w:t xml:space="preserve"> ball speeds * 3 self-motion profiles * 3 occlusion durations </w:t>
      </w:r>
      <w:r w:rsidR="0041537B">
        <w:t xml:space="preserve">* </w:t>
      </w:r>
      <w:r w:rsidR="007A3559">
        <w:t>5</w:t>
      </w:r>
      <w:r w:rsidR="008100AD">
        <w:t xml:space="preserve"> repetitions </w:t>
      </w:r>
      <w:r w:rsidR="007F3C81">
        <w:t xml:space="preserve">+ </w:t>
      </w:r>
      <w:r w:rsidRPr="00777625">
        <w:t xml:space="preserve">3 ball speeds * </w:t>
      </w:r>
      <w:r>
        <w:t>6</w:t>
      </w:r>
      <w:r w:rsidRPr="00777625">
        <w:t xml:space="preserve"> occlusion durations * 5 repetitions</w:t>
      </w:r>
      <w:r w:rsidR="008100AD">
        <w:t>)</w:t>
      </w:r>
      <w:r w:rsidR="00221120">
        <w:t xml:space="preserve">, which </w:t>
      </w:r>
      <w:r w:rsidR="007A3559">
        <w:t xml:space="preserve">takes </w:t>
      </w:r>
      <w:r>
        <w:t>around</w:t>
      </w:r>
      <w:r w:rsidR="007A3559">
        <w:t xml:space="preserve"> </w:t>
      </w:r>
      <w:r w:rsidR="00221120">
        <w:t>1</w:t>
      </w:r>
      <w:r w:rsidR="007A3559">
        <w:t>0</w:t>
      </w:r>
      <w:r w:rsidR="00221120">
        <w:t xml:space="preserve"> minutes.</w:t>
      </w:r>
    </w:p>
    <w:p w14:paraId="1B7E8A8C" w14:textId="77777777" w:rsidR="0036455B" w:rsidRDefault="0036455B" w:rsidP="007F6DF4">
      <w:pPr>
        <w:jc w:val="both"/>
      </w:pPr>
      <w:r>
        <w:t xml:space="preserve">Participants complete a brief training of </w:t>
      </w:r>
      <w:r w:rsidR="0041537B">
        <w:t>18</w:t>
      </w:r>
      <w:r>
        <w:t xml:space="preserve"> trials</w:t>
      </w:r>
      <w:r w:rsidR="0041537B">
        <w:t xml:space="preserve"> </w:t>
      </w:r>
      <w:r>
        <w:t>before starting the main experiment</w:t>
      </w:r>
      <w:r w:rsidR="00E57FD7">
        <w:t xml:space="preserve"> (see </w:t>
      </w:r>
      <w:del w:id="512" w:author="Björn Jörges" w:date="2022-02-25T21:35:00Z">
        <w:r w:rsidR="004B6214" w:rsidDel="000E1D2C">
          <w:fldChar w:fldCharType="begin"/>
        </w:r>
        <w:r w:rsidR="004B6214" w:rsidDel="000E1D2C">
          <w:delInstrText xml:space="preserve"> HYPERLINK "https://www.youtube.com/watch?v=iAfY7mxEqSI&amp;ab_channel=Bj%C3%B6rnJ%C3%B6rges" </w:delInstrText>
        </w:r>
        <w:r w:rsidR="004B6214" w:rsidDel="000E1D2C">
          <w:fldChar w:fldCharType="separate"/>
        </w:r>
        <w:r w:rsidR="00E57FD7" w:rsidRPr="000E1D2C" w:rsidDel="000E1D2C">
          <w:rPr>
            <w:rPrChange w:id="513" w:author="Björn Jörges" w:date="2022-02-25T21:35:00Z">
              <w:rPr>
                <w:rStyle w:val="Hyperlink"/>
              </w:rPr>
            </w:rPrChange>
          </w:rPr>
          <w:delText>this video on YouTube</w:delText>
        </w:r>
        <w:r w:rsidR="004B6214" w:rsidDel="000E1D2C">
          <w:rPr>
            <w:rStyle w:val="Hyperlink"/>
          </w:rPr>
          <w:fldChar w:fldCharType="end"/>
        </w:r>
      </w:del>
      <w:ins w:id="514" w:author="Björn Jörges" w:date="2022-02-25T21:35:00Z">
        <w:r w:rsidR="000E1D2C" w:rsidRPr="000E1D2C">
          <w:rPr>
            <w:rPrChange w:id="515" w:author="Björn Jörges" w:date="2022-02-25T21:35:00Z">
              <w:rPr>
                <w:rStyle w:val="Hyperlink"/>
              </w:rPr>
            </w:rPrChange>
          </w:rPr>
          <w:t xml:space="preserve">this video on </w:t>
        </w:r>
        <w:r w:rsidR="000E1D2C">
          <w:t xml:space="preserve">OSF: </w:t>
        </w:r>
        <w:r w:rsidR="000E1D2C" w:rsidRPr="000E1D2C">
          <w:t>https://osf.io/4js5w/</w:t>
        </w:r>
      </w:ins>
      <w:r w:rsidR="00E57FD7">
        <w:t>)</w:t>
      </w:r>
      <w:r>
        <w:t>.</w:t>
      </w:r>
      <w:r w:rsidR="0041537B">
        <w:t xml:space="preserve"> The ball </w:t>
      </w:r>
      <w:r w:rsidR="00834A5C">
        <w:t>travel</w:t>
      </w:r>
      <w:r w:rsidR="007A3559">
        <w:t>s</w:t>
      </w:r>
      <w:r w:rsidR="00834A5C">
        <w:t xml:space="preserve"> at</w:t>
      </w:r>
      <w:r w:rsidR="0041537B">
        <w:t xml:space="preserve"> one of three speeds (2.5, 3.5, 4.5 m/s), going either left or right, and three occlusion durations (0.45, 0.55, 0.65 s).</w:t>
      </w:r>
      <w:r>
        <w:t xml:space="preserve"> In the training, the ball reappear</w:t>
      </w:r>
      <w:r w:rsidR="007A3559">
        <w:t>s</w:t>
      </w:r>
      <w:r>
        <w:t xml:space="preserve"> upon pressing </w:t>
      </w:r>
      <w:r w:rsidR="00AB3AEB">
        <w:t xml:space="preserve">the </w:t>
      </w:r>
      <w:r>
        <w:t>space</w:t>
      </w:r>
      <w:r w:rsidR="00AB3AEB">
        <w:t>bar</w:t>
      </w:r>
      <w:r>
        <w:t xml:space="preserve"> </w:t>
      </w:r>
      <w:r w:rsidR="007A3559">
        <w:t xml:space="preserve">in the position </w:t>
      </w:r>
      <w:r w:rsidR="0041537B">
        <w:t>it</w:t>
      </w:r>
      <w:r>
        <w:t xml:space="preserve"> would have been in </w:t>
      </w:r>
      <w:r w:rsidR="00AB3AEB">
        <w:t xml:space="preserve">at </w:t>
      </w:r>
      <w:r>
        <w:t xml:space="preserve">that moment. </w:t>
      </w:r>
      <w:ins w:id="516" w:author="Björn Jörges" w:date="2022-02-16T04:05:00Z">
        <w:r w:rsidR="003F4D38">
          <w:t xml:space="preserve">No visual self-motion is simulated in the training. </w:t>
        </w:r>
      </w:ins>
      <w:r>
        <w:t>This allow</w:t>
      </w:r>
      <w:r w:rsidR="007A3559">
        <w:t>s</w:t>
      </w:r>
      <w:r>
        <w:t xml:space="preserve"> participants to estimate their error</w:t>
      </w:r>
      <w:r w:rsidR="0041537B">
        <w:t xml:space="preserve"> (spatially)</w:t>
      </w:r>
      <w:r>
        <w:t xml:space="preserve"> and help</w:t>
      </w:r>
      <w:r w:rsidR="007A3559">
        <w:t>s</w:t>
      </w:r>
      <w:r>
        <w:t xml:space="preserve"> them familiarize themselves with</w:t>
      </w:r>
      <w:r w:rsidR="00AB3AEB">
        <w:t xml:space="preserve"> the</w:t>
      </w:r>
      <w:r>
        <w:t xml:space="preserve"> task and </w:t>
      </w:r>
      <w:r w:rsidR="00AB3AEB">
        <w:t xml:space="preserve">the </w:t>
      </w:r>
      <w:r>
        <w:t>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4150"/>
      </w:tblGrid>
      <w:tr w:rsidR="0018350B" w14:paraId="22D10FFD" w14:textId="77777777" w:rsidTr="000B33A4">
        <w:tc>
          <w:tcPr>
            <w:tcW w:w="5453" w:type="dxa"/>
          </w:tcPr>
          <w:p w14:paraId="6095DFC5" w14:textId="77777777" w:rsidR="0018350B" w:rsidRDefault="009A222F" w:rsidP="007F6DF4">
            <w:pPr>
              <w:jc w:val="both"/>
            </w:pPr>
            <w:r>
              <w:rPr>
                <w:noProof/>
              </w:rPr>
              <mc:AlternateContent>
                <mc:Choice Requires="wps">
                  <w:drawing>
                    <wp:anchor distT="45720" distB="45720" distL="114300" distR="114300" simplePos="0" relativeHeight="251663360" behindDoc="0" locked="0" layoutInCell="1" allowOverlap="1" wp14:anchorId="6EE67EAC" wp14:editId="1B9686C5">
                      <wp:simplePos x="0" y="0"/>
                      <wp:positionH relativeFrom="column">
                        <wp:posOffset>-38100</wp:posOffset>
                      </wp:positionH>
                      <wp:positionV relativeFrom="paragraph">
                        <wp:posOffset>-6985</wp:posOffset>
                      </wp:positionV>
                      <wp:extent cx="276225" cy="2952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5E8DFBA9" w14:textId="77777777" w:rsidR="000B33A4" w:rsidRPr="000B33A4" w:rsidRDefault="000B33A4" w:rsidP="000B33A4">
                                  <w:pPr>
                                    <w:rPr>
                                      <w:b/>
                                      <w:bCs/>
                                    </w:rPr>
                                  </w:pPr>
                                  <w:r w:rsidRPr="000B33A4">
                                    <w:rPr>
                                      <w:b/>
                                      <w:bC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E67EAC" id="_x0000_t202" coordsize="21600,21600" o:spt="202" path="m,l,21600r21600,l21600,xe">
                      <v:stroke joinstyle="miter"/>
                      <v:path gradientshapeok="t" o:connecttype="rect"/>
                    </v:shapetype>
                    <v:shape id="Text Box 11" o:spid="_x0000_s1026" type="#_x0000_t202" style="position:absolute;left:0;text-align:left;margin-left:-3pt;margin-top:-.55pt;width:21.75pt;height:23.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" stroked="f">
                      <v:fill opacity="46517f"/>
                      <v:textbox>
                        <w:txbxContent>
                          <w:p w14:paraId="5E8DFBA9" w14:textId="77777777" w:rsidR="000B33A4" w:rsidRPr="000B33A4" w:rsidRDefault="000B33A4" w:rsidP="000B33A4">
                            <w:pPr>
                              <w:rPr>
                                <w:b/>
                                <w:bCs/>
                              </w:rPr>
                            </w:pPr>
                            <w:r w:rsidRPr="000B33A4">
                              <w:rPr>
                                <w:b/>
                                <w:bCs/>
                              </w:rPr>
                              <w:t>A</w:t>
                            </w:r>
                          </w:p>
                        </w:txbxContent>
                      </v:textbox>
                    </v:shape>
                  </w:pict>
                </mc:Fallback>
              </mc:AlternateContent>
            </w:r>
            <w:r w:rsidR="0018350B">
              <w:rPr>
                <w:noProof/>
              </w:rPr>
              <w:drawing>
                <wp:inline distT="0" distB="0" distL="0" distR="0" wp14:anchorId="78BCF7D3" wp14:editId="1A1F4B2E">
                  <wp:extent cx="3361990" cy="18630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990" cy="1863014"/>
                          </a:xfrm>
                          <a:prstGeom prst="rect">
                            <a:avLst/>
                          </a:prstGeom>
                        </pic:spPr>
                      </pic:pic>
                    </a:graphicData>
                  </a:graphic>
                </wp:inline>
              </w:drawing>
            </w:r>
          </w:p>
        </w:tc>
        <w:tc>
          <w:tcPr>
            <w:tcW w:w="3907" w:type="dxa"/>
          </w:tcPr>
          <w:p w14:paraId="70B675C6" w14:textId="77777777" w:rsidR="0018350B" w:rsidRDefault="009A222F" w:rsidP="007F6DF4">
            <w:pPr>
              <w:jc w:val="both"/>
            </w:pPr>
            <w:r>
              <w:rPr>
                <w:noProof/>
              </w:rPr>
              <mc:AlternateContent>
                <mc:Choice Requires="wps">
                  <w:drawing>
                    <wp:anchor distT="45720" distB="45720" distL="114300" distR="114300" simplePos="0" relativeHeight="251665408" behindDoc="0" locked="0" layoutInCell="1" allowOverlap="1" wp14:anchorId="2E8ABB2C" wp14:editId="1B3B43FB">
                      <wp:simplePos x="0" y="0"/>
                      <wp:positionH relativeFrom="column">
                        <wp:posOffset>-6985</wp:posOffset>
                      </wp:positionH>
                      <wp:positionV relativeFrom="paragraph">
                        <wp:posOffset>-5080</wp:posOffset>
                      </wp:positionV>
                      <wp:extent cx="276225" cy="2952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78820EEC" w14:textId="77777777" w:rsidR="000B33A4" w:rsidRPr="000B33A4" w:rsidRDefault="000B33A4" w:rsidP="000B33A4">
                                  <w:pPr>
                                    <w:rPr>
                                      <w:b/>
                                      <w:bCs/>
                                      <w:lang w:val="de-DE"/>
                                    </w:rPr>
                                  </w:pPr>
                                  <w:r w:rsidRPr="000B33A4">
                                    <w:rPr>
                                      <w:b/>
                                      <w:bCs/>
                                      <w:lang w:val="de-D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ABB2C" id="Text Box 7" o:spid="_x0000_s1027" type="#_x0000_t202" style="position:absolute;left:0;text-align:left;margin-left:-.55pt;margin-top:-.4pt;width:21.7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" stroked="f">
                      <v:fill opacity="46517f"/>
                      <v:textbox>
                        <w:txbxContent>
                          <w:p w14:paraId="78820EEC" w14:textId="77777777" w:rsidR="000B33A4" w:rsidRPr="000B33A4" w:rsidRDefault="000B33A4" w:rsidP="000B33A4">
                            <w:pPr>
                              <w:rPr>
                                <w:b/>
                                <w:bCs/>
                                <w:lang w:val="de-DE"/>
                              </w:rPr>
                            </w:pPr>
                            <w:r w:rsidRPr="000B33A4">
                              <w:rPr>
                                <w:b/>
                                <w:bCs/>
                                <w:lang w:val="de-DE"/>
                              </w:rPr>
                              <w:t>B</w:t>
                            </w:r>
                          </w:p>
                        </w:txbxContent>
                      </v:textbox>
                    </v:shape>
                  </w:pict>
                </mc:Fallback>
              </mc:AlternateContent>
            </w:r>
            <w:r w:rsidR="0018350B">
              <w:rPr>
                <w:noProof/>
              </w:rPr>
              <w:drawing>
                <wp:inline distT="0" distB="0" distL="0" distR="0" wp14:anchorId="4BABA21D" wp14:editId="116DCE5D">
                  <wp:extent cx="2648332" cy="18421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50852" cy="1843936"/>
                          </a:xfrm>
                          <a:prstGeom prst="rect">
                            <a:avLst/>
                          </a:prstGeom>
                          <a:noFill/>
                          <a:ln>
                            <a:noFill/>
                          </a:ln>
                        </pic:spPr>
                      </pic:pic>
                    </a:graphicData>
                  </a:graphic>
                </wp:inline>
              </w:drawing>
            </w:r>
          </w:p>
        </w:tc>
      </w:tr>
      <w:tr w:rsidR="0018350B" w14:paraId="1422A22C" w14:textId="77777777" w:rsidTr="000B33A4">
        <w:tc>
          <w:tcPr>
            <w:tcW w:w="5453" w:type="dxa"/>
          </w:tcPr>
          <w:p w14:paraId="495F157B" w14:textId="77777777" w:rsidR="0018350B" w:rsidRDefault="009A222F" w:rsidP="007F6DF4">
            <w:pPr>
              <w:jc w:val="both"/>
            </w:pPr>
            <w:r>
              <w:rPr>
                <w:noProof/>
              </w:rPr>
              <w:lastRenderedPageBreak/>
              <mc:AlternateContent>
                <mc:Choice Requires="wps">
                  <w:drawing>
                    <wp:anchor distT="45720" distB="45720" distL="114300" distR="114300" simplePos="0" relativeHeight="251667456" behindDoc="0" locked="0" layoutInCell="1" allowOverlap="1" wp14:anchorId="7E1F59A7" wp14:editId="13BF5AE6">
                      <wp:simplePos x="0" y="0"/>
                      <wp:positionH relativeFrom="column">
                        <wp:posOffset>7620</wp:posOffset>
                      </wp:positionH>
                      <wp:positionV relativeFrom="paragraph">
                        <wp:posOffset>28575</wp:posOffset>
                      </wp:positionV>
                      <wp:extent cx="276225" cy="2952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3B884C97" w14:textId="77777777" w:rsidR="000B33A4" w:rsidRPr="000B33A4" w:rsidRDefault="000B33A4" w:rsidP="000B33A4">
                                  <w:pPr>
                                    <w:rPr>
                                      <w:b/>
                                      <w:bCs/>
                                      <w:lang w:val="de-DE"/>
                                    </w:rPr>
                                  </w:pPr>
                                  <w:r w:rsidRPr="000B33A4">
                                    <w:rPr>
                                      <w:b/>
                                      <w:bCs/>
                                      <w:lang w:val="de-DE"/>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F59A7" id="Text Box 6" o:spid="_x0000_s1028" type="#_x0000_t202" style="position:absolute;left:0;text-align:left;margin-left:.6pt;margin-top:2.25pt;width:21.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" stroked="f">
                      <v:fill opacity="46517f"/>
                      <v:textbox>
                        <w:txbxContent>
                          <w:p w14:paraId="3B884C97" w14:textId="77777777" w:rsidR="000B33A4" w:rsidRPr="000B33A4" w:rsidRDefault="000B33A4" w:rsidP="000B33A4">
                            <w:pPr>
                              <w:rPr>
                                <w:b/>
                                <w:bCs/>
                                <w:lang w:val="de-DE"/>
                              </w:rPr>
                            </w:pPr>
                            <w:r w:rsidRPr="000B33A4">
                              <w:rPr>
                                <w:b/>
                                <w:bCs/>
                                <w:lang w:val="de-DE"/>
                              </w:rPr>
                              <w:t>C</w:t>
                            </w:r>
                          </w:p>
                        </w:txbxContent>
                      </v:textbox>
                    </v:shape>
                  </w:pict>
                </mc:Fallback>
              </mc:AlternateContent>
            </w:r>
            <w:r w:rsidR="0018350B">
              <w:rPr>
                <w:noProof/>
              </w:rPr>
              <w:drawing>
                <wp:inline distT="0" distB="0" distL="0" distR="0" wp14:anchorId="2F0EED84" wp14:editId="6ABAB120">
                  <wp:extent cx="3358248" cy="23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rcRect t="64" b="64"/>
                          <a:stretch>
                            <a:fillRect/>
                          </a:stretch>
                        </pic:blipFill>
                        <pic:spPr bwMode="auto">
                          <a:xfrm>
                            <a:off x="0" y="0"/>
                            <a:ext cx="3358248" cy="2365659"/>
                          </a:xfrm>
                          <a:prstGeom prst="rect">
                            <a:avLst/>
                          </a:prstGeom>
                          <a:ln>
                            <a:noFill/>
                          </a:ln>
                          <a:extLst>
                            <a:ext uri="{53640926-AAD7-44D8-BBD7-CCE9431645EC}">
                              <a14:shadowObscured xmlns:a14="http://schemas.microsoft.com/office/drawing/2010/main"/>
                            </a:ext>
                          </a:extLst>
                        </pic:spPr>
                      </pic:pic>
                    </a:graphicData>
                  </a:graphic>
                </wp:inline>
              </w:drawing>
            </w:r>
          </w:p>
        </w:tc>
        <w:tc>
          <w:tcPr>
            <w:tcW w:w="3907" w:type="dxa"/>
          </w:tcPr>
          <w:p w14:paraId="5FC7EED7" w14:textId="77777777" w:rsidR="0018350B" w:rsidRDefault="009A222F" w:rsidP="007F6DF4">
            <w:pPr>
              <w:jc w:val="both"/>
            </w:pPr>
            <w:r>
              <w:rPr>
                <w:noProof/>
              </w:rPr>
              <mc:AlternateContent>
                <mc:Choice Requires="wps">
                  <w:drawing>
                    <wp:anchor distT="45720" distB="45720" distL="114300" distR="114300" simplePos="0" relativeHeight="251669504" behindDoc="0" locked="0" layoutInCell="1" allowOverlap="1" wp14:anchorId="172A001B" wp14:editId="4152B95E">
                      <wp:simplePos x="0" y="0"/>
                      <wp:positionH relativeFrom="column">
                        <wp:posOffset>-168910</wp:posOffset>
                      </wp:positionH>
                      <wp:positionV relativeFrom="paragraph">
                        <wp:posOffset>47625</wp:posOffset>
                      </wp:positionV>
                      <wp:extent cx="276225" cy="2952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225" cy="295275"/>
                              </a:xfrm>
                              <a:prstGeom prst="rect">
                                <a:avLst/>
                              </a:prstGeom>
                              <a:solidFill>
                                <a:srgbClr val="FFFFFF">
                                  <a:alpha val="70980"/>
                                </a:srgbClr>
                              </a:solidFill>
                              <a:ln w="9525">
                                <a:noFill/>
                                <a:miter lim="800000"/>
                                <a:headEnd/>
                                <a:tailEnd/>
                              </a:ln>
                            </wps:spPr>
                            <wps:txbx>
                              <w:txbxContent>
                                <w:p w14:paraId="4DCD9642" w14:textId="77777777" w:rsidR="000B33A4" w:rsidRPr="000B33A4" w:rsidRDefault="000B33A4" w:rsidP="000B33A4">
                                  <w:pPr>
                                    <w:rPr>
                                      <w:b/>
                                      <w:bCs/>
                                      <w:lang w:val="de-DE"/>
                                    </w:rPr>
                                  </w:pPr>
                                  <w:r w:rsidRPr="000B33A4">
                                    <w:rPr>
                                      <w:b/>
                                      <w:bCs/>
                                      <w:lang w:val="de-DE"/>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001B" id="Text Box 5" o:spid="_x0000_s1029" type="#_x0000_t202" style="position:absolute;left:0;text-align:left;margin-left:-13.3pt;margin-top:3.75pt;width:21.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" stroked="f">
                      <v:fill opacity="46517f"/>
                      <v:textbox>
                        <w:txbxContent>
                          <w:p w14:paraId="4DCD9642" w14:textId="77777777" w:rsidR="000B33A4" w:rsidRPr="000B33A4" w:rsidRDefault="000B33A4" w:rsidP="000B33A4">
                            <w:pPr>
                              <w:rPr>
                                <w:b/>
                                <w:bCs/>
                                <w:lang w:val="de-DE"/>
                              </w:rPr>
                            </w:pPr>
                            <w:r w:rsidRPr="000B33A4">
                              <w:rPr>
                                <w:b/>
                                <w:bCs/>
                                <w:lang w:val="de-DE"/>
                              </w:rPr>
                              <w:t>D</w:t>
                            </w:r>
                          </w:p>
                        </w:txbxContent>
                      </v:textbox>
                    </v:shape>
                  </w:pict>
                </mc:Fallback>
              </mc:AlternateContent>
            </w:r>
            <w:r w:rsidR="0018350B">
              <w:rPr>
                <w:noProof/>
              </w:rPr>
              <w:drawing>
                <wp:inline distT="0" distB="0" distL="0" distR="0" wp14:anchorId="1D9E0F69" wp14:editId="53C1F4D4">
                  <wp:extent cx="2457242" cy="23425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2794" r="7116" b="2810"/>
                          <a:stretch/>
                        </pic:blipFill>
                        <pic:spPr bwMode="auto">
                          <a:xfrm>
                            <a:off x="0" y="0"/>
                            <a:ext cx="2466732" cy="235156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FB43353" w14:textId="77777777" w:rsidR="0095499F" w:rsidRPr="0095499F" w:rsidRDefault="009223B5" w:rsidP="0018350B">
      <w:pPr>
        <w:pStyle w:val="Caption"/>
        <w:jc w:val="both"/>
      </w:pPr>
      <w:bookmarkStart w:id="517" w:name="_Ref83682025"/>
      <w:r>
        <w:t xml:space="preserve">Figure </w:t>
      </w:r>
      <w:fldSimple w:instr=" SEQ Figure \* ARABIC ">
        <w:r w:rsidR="00920C26">
          <w:rPr>
            <w:noProof/>
          </w:rPr>
          <w:t>2</w:t>
        </w:r>
      </w:fldSimple>
      <w:bookmarkEnd w:id="517"/>
      <w:r>
        <w:t>:</w:t>
      </w:r>
      <w:r w:rsidR="0018350B">
        <w:t xml:space="preserve"> </w:t>
      </w:r>
      <w:r w:rsidR="0018350B" w:rsidRPr="004960E3">
        <w:rPr>
          <w:b/>
          <w:bCs/>
        </w:rPr>
        <w:t>A</w:t>
      </w:r>
      <w:r w:rsidR="0018350B">
        <w:t>.</w:t>
      </w:r>
      <w:r>
        <w:t xml:space="preserve"> Screenshot from the </w:t>
      </w:r>
      <w:del w:id="518" w:author="Björn Jörges" w:date="2022-02-14T23:47:00Z">
        <w:r w:rsidDel="003B1E8D">
          <w:delText>motion prediction</w:delText>
        </w:r>
      </w:del>
      <w:ins w:id="519" w:author="Björn Jörges" w:date="2022-02-14T23:57:00Z">
        <w:r w:rsidR="00C665BF">
          <w:t>prediction</w:t>
        </w:r>
      </w:ins>
      <w:r>
        <w:t xml:space="preserve"> task while the ball was visible.</w:t>
      </w:r>
      <w:r w:rsidR="0018350B">
        <w:t xml:space="preserve"> </w:t>
      </w:r>
      <w:r w:rsidR="0018350B" w:rsidRPr="004960E3">
        <w:rPr>
          <w:b/>
          <w:bCs/>
        </w:rPr>
        <w:t>B</w:t>
      </w:r>
      <w:r w:rsidR="0018350B">
        <w:t xml:space="preserve">. </w:t>
      </w:r>
      <w:r>
        <w:t>Screenshot from the speed estimation task while the ball cloud was presented.</w:t>
      </w:r>
      <w:r w:rsidR="0018350B">
        <w:t xml:space="preserve"> </w:t>
      </w:r>
      <w:r w:rsidR="0018350B" w:rsidRPr="004960E3">
        <w:rPr>
          <w:b/>
          <w:bCs/>
        </w:rPr>
        <w:t>C</w:t>
      </w:r>
      <w:r w:rsidR="0018350B">
        <w:t xml:space="preserve">. </w:t>
      </w:r>
      <w:r w:rsidR="0095499F">
        <w:t xml:space="preserve">Schematic of the </w:t>
      </w:r>
      <w:del w:id="520" w:author="Björn Jörges" w:date="2022-02-14T23:47:00Z">
        <w:r w:rsidR="0095499F" w:rsidDel="003B1E8D">
          <w:delText>motion prediction</w:delText>
        </w:r>
      </w:del>
      <w:ins w:id="521" w:author="Björn Jörges" w:date="2022-02-14T23:57:00Z">
        <w:r w:rsidR="00C665BF">
          <w:t>prediction</w:t>
        </w:r>
      </w:ins>
      <w:r w:rsidR="0095499F">
        <w:t xml:space="preserve"> task.</w:t>
      </w:r>
      <w:r w:rsidR="0018350B">
        <w:t xml:space="preserve"> </w:t>
      </w:r>
      <w:r w:rsidR="0018350B" w:rsidRPr="004960E3">
        <w:rPr>
          <w:b/>
          <w:bCs/>
        </w:rPr>
        <w:t>D</w:t>
      </w:r>
      <w:r w:rsidR="0018350B">
        <w:t xml:space="preserve">. </w:t>
      </w:r>
      <w:r w:rsidR="0095499F">
        <w:t xml:space="preserve">Schematic of the </w:t>
      </w:r>
      <w:r w:rsidR="005C4459">
        <w:t>speed estimation</w:t>
      </w:r>
      <w:r w:rsidR="0095499F">
        <w:t xml:space="preserve"> task.</w:t>
      </w:r>
    </w:p>
    <w:p w14:paraId="0F21B99E" w14:textId="3D502998" w:rsidR="004D1AD4" w:rsidRDefault="005C4459" w:rsidP="007F6DF4">
      <w:pPr>
        <w:jc w:val="both"/>
      </w:pPr>
      <w:r>
        <w:rPr>
          <w:b/>
          <w:bCs/>
        </w:rPr>
        <w:t>Speed estimation</w:t>
      </w:r>
      <w:r w:rsidR="007F3C81" w:rsidRPr="0036455B">
        <w:rPr>
          <w:b/>
          <w:bCs/>
        </w:rPr>
        <w:t xml:space="preserve"> –</w:t>
      </w:r>
      <w:r w:rsidR="007F3C81">
        <w:t xml:space="preserve"> In the </w:t>
      </w:r>
      <w:r>
        <w:t>speed estimation</w:t>
      </w:r>
      <w:r w:rsidR="007F3C81">
        <w:t xml:space="preserve"> task</w:t>
      </w:r>
      <w:r w:rsidR="00DE2851">
        <w:t xml:space="preserve"> (</w:t>
      </w:r>
      <w:del w:id="522" w:author="Björn Jörges" w:date="2022-02-25T21:36:00Z">
        <w:r w:rsidR="004B6214" w:rsidDel="00754075">
          <w:fldChar w:fldCharType="begin"/>
        </w:r>
        <w:r w:rsidR="004B6214" w:rsidRPr="000749E3" w:rsidDel="00754075">
          <w:delInstrText xml:space="preserve"> HYPERLINK "https://www.youtube.com/watch?v=05JA19xoieY&amp;ab_channel=Bj%C3%B6rnJ%C3%B6rges" </w:delInstrText>
        </w:r>
        <w:r w:rsidR="004B6214" w:rsidDel="00754075">
          <w:fldChar w:fldCharType="separate"/>
        </w:r>
        <w:r w:rsidR="00DE2851" w:rsidRPr="00754075" w:rsidDel="00754075">
          <w:rPr>
            <w:rPrChange w:id="523" w:author="Björn Jörges" w:date="2022-02-25T21:36:00Z">
              <w:rPr>
                <w:rStyle w:val="Hyperlink"/>
              </w:rPr>
            </w:rPrChange>
          </w:rPr>
          <w:delText>video on YouTube</w:delText>
        </w:r>
        <w:r w:rsidR="004B6214" w:rsidDel="00754075">
          <w:rPr>
            <w:rStyle w:val="Hyperlink"/>
          </w:rPr>
          <w:fldChar w:fldCharType="end"/>
        </w:r>
      </w:del>
      <w:ins w:id="524" w:author="Björn Jörges" w:date="2022-02-25T21:36:00Z">
        <w:r w:rsidR="00754075" w:rsidRPr="00754075">
          <w:rPr>
            <w:rPrChange w:id="525" w:author="Björn Jörges" w:date="2022-02-25T21:36:00Z">
              <w:rPr>
                <w:rStyle w:val="Hyperlink"/>
              </w:rPr>
            </w:rPrChange>
          </w:rPr>
          <w:t xml:space="preserve">video on </w:t>
        </w:r>
        <w:r w:rsidR="00754075">
          <w:t xml:space="preserve">OSF: </w:t>
        </w:r>
        <w:r w:rsidR="00754075" w:rsidRPr="00754075">
          <w:t>https://osf.io/xqkgy/</w:t>
        </w:r>
      </w:ins>
      <w:r w:rsidR="00DE2851">
        <w:t>)</w:t>
      </w:r>
      <w:r w:rsidR="007F3C81">
        <w:t xml:space="preserve">, participants </w:t>
      </w:r>
      <w:r w:rsidR="00B1187F">
        <w:t>are</w:t>
      </w:r>
      <w:r w:rsidR="007F3C81">
        <w:t xml:space="preserve"> presented </w:t>
      </w:r>
      <w:r w:rsidR="00B1187F">
        <w:t xml:space="preserve">with </w:t>
      </w:r>
      <w:r w:rsidR="007F3C81">
        <w:t xml:space="preserve">two motion intervals and </w:t>
      </w:r>
      <w:r w:rsidR="00B1187F">
        <w:t>have</w:t>
      </w:r>
      <w:r w:rsidR="007F3C81">
        <w:t xml:space="preserve"> to judge which of them </w:t>
      </w:r>
      <w:r w:rsidR="0001116F">
        <w:t>is</w:t>
      </w:r>
      <w:r w:rsidR="007F3C81">
        <w:t xml:space="preserve"> faster. In one </w:t>
      </w:r>
      <w:r w:rsidR="00AB3AEB">
        <w:t>interval</w:t>
      </w:r>
      <w:r w:rsidR="007F3C81">
        <w:t xml:space="preserve">, they view a ball travelling to the left or to the right. </w:t>
      </w:r>
      <w:r w:rsidR="00B728BB">
        <w:t xml:space="preserve">As for the </w:t>
      </w:r>
      <w:del w:id="526" w:author="Björn Jörges" w:date="2022-02-14T23:47:00Z">
        <w:r w:rsidR="00B728BB" w:rsidDel="003B1E8D">
          <w:delText>motion prediction</w:delText>
        </w:r>
      </w:del>
      <w:ins w:id="527" w:author="Björn Jörges" w:date="2022-02-14T23:57:00Z">
        <w:r w:rsidR="00C665BF">
          <w:t>prediction</w:t>
        </w:r>
      </w:ins>
      <w:r w:rsidR="00B728BB">
        <w:t xml:space="preserve"> task, this ball </w:t>
      </w:r>
      <w:r w:rsidR="00B1187F">
        <w:t>can</w:t>
      </w:r>
      <w:r w:rsidR="00B728BB">
        <w:t xml:space="preserve"> have one of three speeds (4, 5, 6 m/s), and the participant </w:t>
      </w:r>
      <w:r w:rsidR="00B1187F">
        <w:t xml:space="preserve">can </w:t>
      </w:r>
      <w:r w:rsidR="00B728BB">
        <w:t>also experience visual self-motion in the same direction or in the opposite direction or remain static</w:t>
      </w:r>
      <w:r w:rsidR="00375AC1">
        <w:t xml:space="preserve"> (see </w:t>
      </w:r>
      <w:r w:rsidR="00375AC1">
        <w:fldChar w:fldCharType="begin"/>
      </w:r>
      <w:r w:rsidR="00375AC1">
        <w:instrText xml:space="preserve"> REF _Ref83682025 \h </w:instrText>
      </w:r>
      <w:r w:rsidR="00375AC1">
        <w:fldChar w:fldCharType="separate"/>
      </w:r>
      <w:r w:rsidR="00666FD5">
        <w:t xml:space="preserve">Figure </w:t>
      </w:r>
      <w:r w:rsidR="00666FD5">
        <w:rPr>
          <w:noProof/>
        </w:rPr>
        <w:t>2</w:t>
      </w:r>
      <w:r w:rsidR="00375AC1">
        <w:fldChar w:fldCharType="end"/>
      </w:r>
      <w:r w:rsidR="00375AC1">
        <w:t>D)</w:t>
      </w:r>
      <w:r w:rsidR="00B728BB">
        <w:t>.</w:t>
      </w:r>
      <w:ins w:id="528" w:author="Björn Jörges" w:date="2022-02-15T20:11:00Z">
        <w:r w:rsidR="006A3FE1">
          <w:t xml:space="preserve"> Except for the self-motion intervals, the scene is static just like in the prediction experiment</w:t>
        </w:r>
      </w:ins>
      <w:ins w:id="529" w:author="Björn Jörges" w:date="2022-03-21T21:42:00Z">
        <w:r w:rsidR="00E77703">
          <w:t>, and object motion occurs relative to the scene.</w:t>
        </w:r>
      </w:ins>
      <w:r w:rsidR="00B728BB">
        <w:t xml:space="preserve"> The second motion consist</w:t>
      </w:r>
      <w:r w:rsidR="00B1187F">
        <w:t>s</w:t>
      </w:r>
      <w:r w:rsidR="00B728BB">
        <w:t xml:space="preserve"> of a ball cloud of 2.5</w:t>
      </w:r>
      <w:r w:rsidR="0041537B">
        <w:t> </w:t>
      </w:r>
      <w:r w:rsidR="00B728BB">
        <w:t>m width and 1</w:t>
      </w:r>
      <w:r w:rsidR="0041537B">
        <w:t> </w:t>
      </w:r>
      <w:r w:rsidR="00B728BB">
        <w:t xml:space="preserve">m height at the same distance </w:t>
      </w:r>
      <w:r w:rsidR="00B1187F">
        <w:t>to</w:t>
      </w:r>
      <w:r w:rsidR="00B728BB">
        <w:t xml:space="preserve"> the observer</w:t>
      </w:r>
      <w:r w:rsidR="004960E3">
        <w:t xml:space="preserve"> (see </w:t>
      </w:r>
      <w:r w:rsidR="004960E3">
        <w:fldChar w:fldCharType="begin"/>
      </w:r>
      <w:r w:rsidR="004960E3">
        <w:instrText xml:space="preserve"> REF _Ref83682025 \h </w:instrText>
      </w:r>
      <w:r w:rsidR="004960E3">
        <w:fldChar w:fldCharType="separate"/>
      </w:r>
      <w:r w:rsidR="00666FD5">
        <w:t xml:space="preserve">Figure </w:t>
      </w:r>
      <w:r w:rsidR="00666FD5">
        <w:rPr>
          <w:noProof/>
        </w:rPr>
        <w:t>2</w:t>
      </w:r>
      <w:r w:rsidR="004960E3">
        <w:fldChar w:fldCharType="end"/>
      </w:r>
      <w:r w:rsidR="004960E3">
        <w:t>B)</w:t>
      </w:r>
      <w:r w:rsidR="00B728BB">
        <w:t>. Each ball in this cloud ha</w:t>
      </w:r>
      <w:r w:rsidR="00B1187F">
        <w:t>s</w:t>
      </w:r>
      <w:r w:rsidR="00B728BB">
        <w:t xml:space="preserve"> the same diameter as the main target (0.4m) and balls </w:t>
      </w:r>
      <w:r w:rsidR="00B1187F">
        <w:t xml:space="preserve">are </w:t>
      </w:r>
      <w:r w:rsidR="00853E23">
        <w:t>generated at one side of the cloud and then move to the other side where they disappear.</w:t>
      </w:r>
      <w:ins w:id="530" w:author="Björn Jörges" w:date="2022-02-18T00:04:00Z">
        <w:r w:rsidR="005E73D2">
          <w:t xml:space="preserve"> </w:t>
        </w:r>
      </w:ins>
      <w:ins w:id="531" w:author="Björn Jörges" w:date="2022-02-18T00:05:00Z">
        <w:r w:rsidR="005E73D2">
          <w:t xml:space="preserve">In our previous study </w:t>
        </w:r>
        <w:r w:rsidR="005E73D2">
          <w:fldChar w:fldCharType="begin" w:fldLock="1"/>
        </w:r>
      </w:ins>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5E73D2">
        <w:fldChar w:fldCharType="separate"/>
      </w:r>
      <w:r w:rsidR="006A22FC" w:rsidRPr="006A22FC">
        <w:rPr>
          <w:noProof/>
        </w:rPr>
        <w:t>[30]</w:t>
      </w:r>
      <w:ins w:id="532" w:author="Björn Jörges" w:date="2022-02-18T00:05:00Z">
        <w:r w:rsidR="005E73D2">
          <w:fldChar w:fldCharType="end"/>
        </w:r>
        <w:r w:rsidR="005E73D2">
          <w:t>, we used smaller balls for the ball cloud</w:t>
        </w:r>
        <w:r w:rsidR="00CB2348">
          <w:t xml:space="preserve">, which may have been a factor </w:t>
        </w:r>
      </w:ins>
      <w:ins w:id="533" w:author="Laurence Roy Harris" w:date="2022-03-20T02:24:00Z">
        <w:r w:rsidR="008C1511">
          <w:t>their judgemen</w:t>
        </w:r>
      </w:ins>
      <w:ins w:id="534" w:author="Laurence Roy Harris" w:date="2022-03-20T02:25:00Z">
        <w:r w:rsidR="008C1511">
          <w:t>ts of</w:t>
        </w:r>
      </w:ins>
      <w:ins w:id="535" w:author="Björn Jörges" w:date="2022-02-18T00:05:00Z">
        <w:del w:id="536" w:author="Laurence Roy Harris" w:date="2022-03-20T02:23:00Z">
          <w:r w:rsidR="00CB2348" w:rsidDel="00CF026B">
            <w:delText>why their</w:delText>
          </w:r>
        </w:del>
        <w:r w:rsidR="00CB2348">
          <w:t xml:space="preserve"> speed </w:t>
        </w:r>
        <w:del w:id="537" w:author="Laurence Roy Harris" w:date="2022-03-20T02:23:00Z">
          <w:r w:rsidR="00CB2348" w:rsidDel="00CF026B">
            <w:delText>was</w:delText>
          </w:r>
        </w:del>
      </w:ins>
      <w:ins w:id="538" w:author="Laurence Roy Harris" w:date="2022-03-20T02:23:00Z">
        <w:r w:rsidR="00CF026B">
          <w:t>be</w:t>
        </w:r>
      </w:ins>
      <w:ins w:id="539" w:author="Laurence Roy Harris" w:date="2022-03-20T02:25:00Z">
        <w:r w:rsidR="008C1511">
          <w:t>ing</w:t>
        </w:r>
      </w:ins>
      <w:ins w:id="540" w:author="Björn Jörges" w:date="2022-02-18T00:05:00Z">
        <w:r w:rsidR="00CB2348">
          <w:t xml:space="preserve"> consistently overestimated </w:t>
        </w:r>
        <w:del w:id="541" w:author="Laurence Roy Harris" w:date="2022-03-20T02:25:00Z">
          <w:r w:rsidR="00CB2348" w:rsidDel="008C1511">
            <w:delText>with regards</w:delText>
          </w:r>
        </w:del>
      </w:ins>
      <w:ins w:id="542" w:author="Laurence Roy Harris" w:date="2022-03-20T02:25:00Z">
        <w:r w:rsidR="008C1511">
          <w:t>relative</w:t>
        </w:r>
      </w:ins>
      <w:ins w:id="543" w:author="Björn Jörges" w:date="2022-02-18T00:05:00Z">
        <w:r w:rsidR="00CB2348">
          <w:t xml:space="preserve"> to the single </w:t>
        </w:r>
      </w:ins>
      <w:ins w:id="544" w:author="Björn Jörges" w:date="2022-02-18T00:06:00Z">
        <w:r w:rsidR="00CB2348">
          <w:t>ball</w:t>
        </w:r>
      </w:ins>
      <w:ins w:id="545" w:author="Björn Jörges" w:date="2022-03-05T00:24:00Z">
        <w:r w:rsidR="00416026">
          <w:t>.</w:t>
        </w:r>
      </w:ins>
      <w:ins w:id="546" w:author="Björn Jörges" w:date="2022-02-18T00:06:00Z">
        <w:r w:rsidR="00CB2348">
          <w:t xml:space="preserve"> We therefore decided to use the same ball size for both the single ball and the elements of the ball cloud.</w:t>
        </w:r>
      </w:ins>
      <w:r w:rsidR="00853E23">
        <w:t xml:space="preserve"> A</w:t>
      </w:r>
      <w:r w:rsidR="00B728BB">
        <w:t xml:space="preserve">t any given moment, between 8 and 12 balls </w:t>
      </w:r>
      <w:r w:rsidR="00B1187F">
        <w:t xml:space="preserve">are </w:t>
      </w:r>
      <w:r w:rsidR="00B728BB">
        <w:t>visible.</w:t>
      </w:r>
      <w:r w:rsidR="00FC475E">
        <w:t xml:space="preserve"> All </w:t>
      </w:r>
      <w:r w:rsidR="00211FBD">
        <w:t xml:space="preserve">the </w:t>
      </w:r>
      <w:r w:rsidR="00FC475E">
        <w:t xml:space="preserve">balls </w:t>
      </w:r>
      <w:r w:rsidR="00211FBD">
        <w:t xml:space="preserve">in the ball cloud </w:t>
      </w:r>
      <w:r w:rsidR="00FC475E">
        <w:t xml:space="preserve">move at the same speed and </w:t>
      </w:r>
      <w:r w:rsidR="00B1187F">
        <w:t xml:space="preserve">are </w:t>
      </w:r>
      <w:r w:rsidR="00FC475E">
        <w:t xml:space="preserve">visible either until they reach the opposite </w:t>
      </w:r>
      <w:r w:rsidR="00211FBD">
        <w:t xml:space="preserve">side </w:t>
      </w:r>
      <w:r w:rsidR="00FC475E">
        <w:t>of the cloud area or until the motion interval end</w:t>
      </w:r>
      <w:r w:rsidR="00B1187F">
        <w:t>s</w:t>
      </w:r>
      <w:r w:rsidR="00FC475E">
        <w:t xml:space="preserve"> after 0.5s observation time. The speed of these balls </w:t>
      </w:r>
      <w:r w:rsidR="00B1187F">
        <w:t xml:space="preserve">is </w:t>
      </w:r>
      <w:r w:rsidR="00FC475E">
        <w:t xml:space="preserve">constant throughout each trial and </w:t>
      </w:r>
      <w:r w:rsidR="00B1187F">
        <w:t xml:space="preserve">is </w:t>
      </w:r>
      <w:r w:rsidR="00FC475E">
        <w:t>governed by PEST staircase</w:t>
      </w:r>
      <w:r w:rsidR="00B1187F">
        <w:t xml:space="preserve"> rules</w:t>
      </w:r>
      <w:r w:rsidR="00FC475E">
        <w:t xml:space="preserve"> </w:t>
      </w:r>
      <w:r w:rsidR="00FC475E">
        <w:fldChar w:fldCharType="begin" w:fldLock="1"/>
      </w:r>
      <w:r w:rsidR="00E80E45">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[38]","plainTextFormattedCitation":"[38]","previouslyFormattedCitation":"[38]"},"properties":{"noteIndex":0},"schema":"https://github.com/citation-style-language/schema/raw/master/csl-citation.json"}</w:instrText>
      </w:r>
      <w:r w:rsidR="00FC475E">
        <w:fldChar w:fldCharType="separate"/>
      </w:r>
      <w:r w:rsidR="006A22FC" w:rsidRPr="006A22FC">
        <w:rPr>
          <w:noProof/>
        </w:rPr>
        <w:t>[38]</w:t>
      </w:r>
      <w:r w:rsidR="00FC475E">
        <w:fldChar w:fldCharType="end"/>
      </w:r>
      <w:r w:rsidR="00FC475E">
        <w:t>. For each condition, we employ two pests: one start</w:t>
      </w:r>
      <w:r w:rsidR="00B1187F">
        <w:t>s</w:t>
      </w:r>
      <w:r w:rsidR="00FC475E">
        <w:t xml:space="preserve"> 30% above the speed of the single ball from the other motion interval, while the other start</w:t>
      </w:r>
      <w:r w:rsidR="00B1187F">
        <w:t>s</w:t>
      </w:r>
      <w:r w:rsidR="00FC475E">
        <w:t xml:space="preserve"> 30% below. The initial step size </w:t>
      </w:r>
      <w:r w:rsidR="00B1187F">
        <w:t xml:space="preserve">is </w:t>
      </w:r>
      <w:r w:rsidR="0081086E">
        <w:t>0</w:t>
      </w:r>
      <w:r w:rsidR="00FC475E">
        <w:t>.</w:t>
      </w:r>
      <w:r w:rsidR="0081086E">
        <w:t>6</w:t>
      </w:r>
      <w:r w:rsidR="00FC475E">
        <w:t xml:space="preserve"> m/s and each pest terminate</w:t>
      </w:r>
      <w:r w:rsidR="0014510B">
        <w:t>s</w:t>
      </w:r>
      <w:r w:rsidR="00FC475E">
        <w:t xml:space="preserve"> either after </w:t>
      </w:r>
      <w:r w:rsidR="008F0030">
        <w:t>37</w:t>
      </w:r>
      <w:r w:rsidR="00FC475E">
        <w:t xml:space="preserve"> trials, or when the participant </w:t>
      </w:r>
      <w:r w:rsidR="007F6DF4">
        <w:t>ha</w:t>
      </w:r>
      <w:r w:rsidR="00B1187F">
        <w:t>s</w:t>
      </w:r>
      <w:r w:rsidR="007F6DF4">
        <w:t xml:space="preserve"> completed at least </w:t>
      </w:r>
      <w:r w:rsidR="008F0030">
        <w:t>3</w:t>
      </w:r>
      <w:r w:rsidR="007F6DF4">
        <w:t>0 trials and the step size drop</w:t>
      </w:r>
      <w:r w:rsidR="00B1187F">
        <w:t>s</w:t>
      </w:r>
      <w:r w:rsidR="007F6DF4">
        <w:t xml:space="preserve"> below 0.03 m/s. We modified the original PEST rules such that the step size </w:t>
      </w:r>
      <w:r w:rsidR="00B1187F">
        <w:t>is</w:t>
      </w:r>
      <w:r w:rsidR="0081086E">
        <w:t xml:space="preserve"> always twice the initial step size (that is, 1.2 m/s) </w:t>
      </w:r>
      <w:r w:rsidR="007F6DF4">
        <w:t xml:space="preserve">for the first </w:t>
      </w:r>
      <w:r w:rsidR="008F0030">
        <w:t>ten</w:t>
      </w:r>
      <w:r w:rsidR="0081086E">
        <w:t xml:space="preserve"> </w:t>
      </w:r>
      <w:r w:rsidR="007F6DF4">
        <w:t>trials in order to spread out the values presented to the observer and allow for more robust JND estimates.</w:t>
      </w:r>
      <w:r w:rsidR="00A24FC2">
        <w:t xml:space="preserve"> We limit the range of speeds the ball cloud </w:t>
      </w:r>
      <w:r w:rsidR="00B1187F">
        <w:t xml:space="preserve">can </w:t>
      </w:r>
      <w:r w:rsidR="00A24FC2">
        <w:t xml:space="preserve">take to </w:t>
      </w:r>
      <w:r w:rsidR="001160A3">
        <w:t xml:space="preserve">between one third </w:t>
      </w:r>
      <w:r w:rsidR="003B6A80">
        <w:t xml:space="preserve">of </w:t>
      </w:r>
      <w:r w:rsidR="001160A3">
        <w:t>the speed of the</w:t>
      </w:r>
      <w:r w:rsidR="00853E23">
        <w:t xml:space="preserve"> single</w:t>
      </w:r>
      <w:r w:rsidR="001160A3">
        <w:t xml:space="preserve"> ball and three times the speed of the </w:t>
      </w:r>
      <w:r w:rsidR="00853E23">
        <w:t xml:space="preserve">single </w:t>
      </w:r>
      <w:r w:rsidR="001160A3">
        <w:t>ball.</w:t>
      </w:r>
      <w:r w:rsidR="00674158" w:rsidRPr="00674158">
        <w:t xml:space="preserve"> </w:t>
      </w:r>
      <w:r w:rsidR="00096ABD">
        <w:t xml:space="preserve">Participants are asked to maintain fixation on the fixation cross that had the same characteristics as in the </w:t>
      </w:r>
      <w:del w:id="547" w:author="Björn Jörges" w:date="2022-02-14T23:47:00Z">
        <w:r w:rsidR="00096ABD" w:rsidDel="003B1E8D">
          <w:delText>motion prediction</w:delText>
        </w:r>
      </w:del>
      <w:ins w:id="548" w:author="Björn Jörges" w:date="2022-02-14T23:57:00Z">
        <w:r w:rsidR="00C665BF">
          <w:t>prediction</w:t>
        </w:r>
      </w:ins>
      <w:r w:rsidR="00096ABD">
        <w:t xml:space="preserve"> task, that is, it </w:t>
      </w:r>
      <w:del w:id="549" w:author="Björn Jörges" w:date="2022-03-20T22:40:00Z">
        <w:r w:rsidR="003B6A80" w:rsidDel="00FC603E">
          <w:delText>i</w:delText>
        </w:r>
        <w:r w:rsidR="00096ABD" w:rsidDel="00FC603E">
          <w:delText xml:space="preserve">s camera-fixed and </w:delText>
        </w:r>
      </w:del>
      <w:r w:rsidR="003B6A80">
        <w:t>i</w:t>
      </w:r>
      <w:r w:rsidR="00096ABD">
        <w:t xml:space="preserve">s always presented </w:t>
      </w:r>
      <w:ins w:id="550" w:author="Björn Jörges" w:date="2022-03-20T22:40:00Z">
        <w:r w:rsidR="00FC603E">
          <w:t xml:space="preserve">slightly below the stimulus and </w:t>
        </w:r>
      </w:ins>
      <w:ins w:id="551" w:author="Björn Jörges" w:date="2022-03-20T22:44:00Z">
        <w:r w:rsidR="00FC603E">
          <w:t xml:space="preserve">it </w:t>
        </w:r>
      </w:ins>
      <w:ins w:id="552" w:author="Björn Jörges" w:date="2022-03-20T22:40:00Z">
        <w:r w:rsidR="00FC603E">
          <w:t>moves with the participant as they experience visual self-motion</w:t>
        </w:r>
      </w:ins>
      <w:del w:id="553" w:author="Björn Jörges" w:date="2022-03-20T22:40:00Z">
        <w:r w:rsidR="00096ABD" w:rsidDel="00FC603E">
          <w:delText>ahead of the participant, but slightly under the stimulus itself</w:delText>
        </w:r>
      </w:del>
      <w:r w:rsidR="00096ABD">
        <w:t xml:space="preserve">. </w:t>
      </w:r>
      <w:ins w:id="554" w:author="Björn Jörges" w:date="2022-03-25T00:08:00Z">
        <w:r w:rsidR="000441C4">
          <w:t>To keep the visual input identical across both tasks, the target rectangle from the prediction task</w:t>
        </w:r>
      </w:ins>
      <w:ins w:id="555" w:author="Björn Jörges" w:date="2022-03-25T00:10:00Z">
        <w:r w:rsidR="000441C4">
          <w:t>, while irrelevant for the speed estimation task itself,</w:t>
        </w:r>
      </w:ins>
      <w:ins w:id="556" w:author="Björn Jörges" w:date="2022-03-25T00:08:00Z">
        <w:r w:rsidR="000441C4">
          <w:t xml:space="preserve"> </w:t>
        </w:r>
      </w:ins>
      <w:ins w:id="557" w:author="Björn Jörges" w:date="2022-03-25T00:09:00Z">
        <w:r w:rsidR="000441C4">
          <w:t xml:space="preserve">is </w:t>
        </w:r>
      </w:ins>
      <w:ins w:id="558" w:author="Björn Jörges" w:date="2022-03-25T00:08:00Z">
        <w:r w:rsidR="000441C4">
          <w:t>present in this task as well</w:t>
        </w:r>
      </w:ins>
      <w:ins w:id="559" w:author="Björn Jörges" w:date="2022-03-25T00:09:00Z">
        <w:r w:rsidR="000441C4">
          <w:t>.</w:t>
        </w:r>
      </w:ins>
      <w:ins w:id="560" w:author="Björn Jörges" w:date="2022-03-25T00:08:00Z">
        <w:r w:rsidR="000441C4">
          <w:t xml:space="preserve"> </w:t>
        </w:r>
      </w:ins>
      <w:r w:rsidR="00674158" w:rsidRPr="00674158">
        <w:t xml:space="preserve">Overall, participants perform </w:t>
      </w:r>
      <w:ins w:id="561" w:author="Laurence Roy Harris" w:date="2022-03-20T16:48:00Z">
        <w:r w:rsidR="00F35C95">
          <w:t xml:space="preserve">between </w:t>
        </w:r>
      </w:ins>
      <w:r w:rsidR="00674158" w:rsidRPr="00674158">
        <w:t xml:space="preserve">30 </w:t>
      </w:r>
      <w:ins w:id="562" w:author="Laurence Roy Harris" w:date="2022-03-20T16:48:00Z">
        <w:r w:rsidR="00F35C95">
          <w:t>and</w:t>
        </w:r>
      </w:ins>
      <w:del w:id="563" w:author="Laurence Roy Harris" w:date="2022-03-20T16:48:00Z">
        <w:r w:rsidR="00674158" w:rsidRPr="00674158" w:rsidDel="00F35C95">
          <w:delText>to</w:delText>
        </w:r>
      </w:del>
      <w:r w:rsidR="00674158" w:rsidRPr="00674158">
        <w:t xml:space="preserve"> 37 trials in 18 staircases (two start values, three speeds and three motion profiles) for a total of </w:t>
      </w:r>
      <w:ins w:id="564" w:author="Laurence Roy Harris" w:date="2022-03-20T16:48:00Z">
        <w:r w:rsidR="00F35C95">
          <w:t>between</w:t>
        </w:r>
      </w:ins>
      <w:ins w:id="565" w:author="Laurence Roy Harris" w:date="2022-03-20T16:49:00Z">
        <w:r w:rsidR="00F35C95">
          <w:t xml:space="preserve"> </w:t>
        </w:r>
      </w:ins>
      <w:r w:rsidR="00674158" w:rsidRPr="00674158">
        <w:t xml:space="preserve">540 </w:t>
      </w:r>
      <w:ins w:id="566" w:author="Laurence Roy Harris" w:date="2022-03-20T16:49:00Z">
        <w:r w:rsidR="00F35C95">
          <w:t xml:space="preserve">and </w:t>
        </w:r>
      </w:ins>
      <w:del w:id="567" w:author="Laurence Roy Harris" w:date="2022-03-20T16:49:00Z">
        <w:r w:rsidR="00674158" w:rsidRPr="00674158" w:rsidDel="00F35C95">
          <w:delText xml:space="preserve">to </w:delText>
        </w:r>
      </w:del>
      <w:r w:rsidR="00674158" w:rsidRPr="00674158">
        <w:t>666 trials.</w:t>
      </w:r>
      <w:del w:id="568" w:author="Björn Jörges" w:date="2022-03-25T00:07:00Z">
        <w:r w:rsidR="00674158" w:rsidDel="000441C4">
          <w:delText xml:space="preserve"> </w:delText>
        </w:r>
      </w:del>
    </w:p>
    <w:p w14:paraId="1BDA9A4C" w14:textId="77777777" w:rsidR="00221120" w:rsidRDefault="00674158" w:rsidP="007F6DF4">
      <w:pPr>
        <w:jc w:val="both"/>
      </w:pPr>
      <w:r>
        <w:lastRenderedPageBreak/>
        <w:t>Before proceeding to the main task</w:t>
      </w:r>
      <w:r w:rsidR="00BC0C29">
        <w:t>s</w:t>
      </w:r>
      <w:r>
        <w:t>, participants complete a training session. This training session consists of one PEST of reduced length (between 20 and 27 trials) that starts 30% above the speed of the ball (3 m/s). Participants need to achieve a final step size of below 0.3; otherwise</w:t>
      </w:r>
      <w:r w:rsidR="003B6A80">
        <w:t>,</w:t>
      </w:r>
      <w:r>
        <w:t xml:space="preserve"> they are asked to repeat the training. If they fail the training a second time, we exclude them from the analysis.</w:t>
      </w:r>
      <w:ins w:id="569" w:author="Björn Jörges" w:date="2022-02-16T04:04:00Z">
        <w:r w:rsidR="00CD4D2F">
          <w:t xml:space="preserve"> The participants do not experience visual</w:t>
        </w:r>
      </w:ins>
      <w:ins w:id="570" w:author="Laurence Roy Harris" w:date="2022-03-20T16:49:00Z">
        <w:r w:rsidR="00F35C95">
          <w:t>ly simulated</w:t>
        </w:r>
      </w:ins>
      <w:ins w:id="571" w:author="Björn Jörges" w:date="2022-02-16T04:04:00Z">
        <w:r w:rsidR="00CD4D2F">
          <w:t xml:space="preserve"> self-motio</w:t>
        </w:r>
      </w:ins>
      <w:ins w:id="572" w:author="Björn Jörges" w:date="2022-02-16T04:05:00Z">
        <w:r w:rsidR="00CD4D2F">
          <w:t>n in this training.</w:t>
        </w:r>
      </w:ins>
      <w:r>
        <w:t xml:space="preserve"> This task – including the training – takes about 40 minutes to complete.</w:t>
      </w:r>
    </w:p>
    <w:p w14:paraId="2C5E1C6B" w14:textId="77777777" w:rsidR="003D757B" w:rsidRPr="003D757B" w:rsidRDefault="00747D00" w:rsidP="007F6DF4">
      <w:pPr>
        <w:jc w:val="both"/>
      </w:pPr>
      <w:r>
        <w:t>Participants can choose to receive the instructions as PDF (</w:t>
      </w:r>
      <w:del w:id="573" w:author="Björn Jörges" w:date="2022-03-01T03:16:00Z">
        <w:r w:rsidR="00C67DC1" w:rsidDel="000D3128">
          <w:fldChar w:fldCharType="begin"/>
        </w:r>
        <w:r w:rsidR="00C67DC1" w:rsidDel="000D3128">
          <w:delInstrText xml:space="preserve"> HYPERLINK "https://github.com/b-jorges/Predicting-while-Moving/blob/main/Instructions%20Predicting%20while%20moving.pdf" </w:delInstrText>
        </w:r>
        <w:r w:rsidR="00C67DC1" w:rsidDel="000D3128">
          <w:fldChar w:fldCharType="separate"/>
        </w:r>
        <w:r w:rsidRPr="000D3128" w:rsidDel="000D3128">
          <w:rPr>
            <w:rPrChange w:id="574" w:author="Björn Jörges" w:date="2022-03-01T03:16:00Z">
              <w:rPr>
                <w:rStyle w:val="Hyperlink"/>
              </w:rPr>
            </w:rPrChange>
          </w:rPr>
          <w:delText>can be downloaded here, from GitHub</w:delText>
        </w:r>
        <w:r w:rsidR="00C67DC1" w:rsidDel="000D3128">
          <w:rPr>
            <w:rStyle w:val="Hyperlink"/>
          </w:rPr>
          <w:fldChar w:fldCharType="end"/>
        </w:r>
      </w:del>
      <w:ins w:id="575" w:author="Björn Jörges" w:date="2022-03-01T03:16:00Z">
        <w:r w:rsidR="000D3128" w:rsidRPr="000D3128">
          <w:rPr>
            <w:rPrChange w:id="576" w:author="Björn Jörges" w:date="2022-03-01T03:16:00Z">
              <w:rPr>
                <w:rStyle w:val="Hyperlink"/>
              </w:rPr>
            </w:rPrChange>
          </w:rPr>
          <w:t>can be downloaded from GitHub</w:t>
        </w:r>
        <w:r w:rsidR="000D3128" w:rsidRPr="000D3128">
          <w:rPr>
            <w:rPrChange w:id="577" w:author="Björn Jörges" w:date="2022-03-01T03:16:00Z">
              <w:rPr>
                <w:lang w:val="es-ES"/>
              </w:rPr>
            </w:rPrChange>
          </w:rPr>
          <w:t xml:space="preserve">: </w:t>
        </w:r>
        <w:r w:rsidR="000D3128" w:rsidRPr="000D3128">
          <w:t>https://github.com/b-jorges/Predicting-while-Moving/blob/main/Instructions%20Predicting%20while%20moving.pdf</w:t>
        </w:r>
      </w:ins>
      <w:r>
        <w:t xml:space="preserve">) or </w:t>
      </w:r>
      <w:r w:rsidR="000D26ED">
        <w:t>watch</w:t>
      </w:r>
      <w:r>
        <w:t xml:space="preserve"> a video (</w:t>
      </w:r>
      <w:del w:id="578" w:author="Björn Jörges" w:date="2022-02-25T21:39:00Z">
        <w:r w:rsidR="004B6214" w:rsidDel="00754075">
          <w:fldChar w:fldCharType="begin"/>
        </w:r>
        <w:r w:rsidR="004B6214" w:rsidDel="00754075">
          <w:delInstrText xml:space="preserve"> HYPERLINK "https://www.youtube.com/watch?v=7EA21uNC5Rw&amp;ab_channel=Bj%C3%B6rnJ%C3%B6rges" </w:delInstrText>
        </w:r>
        <w:r w:rsidR="004B6214" w:rsidDel="00754075">
          <w:fldChar w:fldCharType="separate"/>
        </w:r>
        <w:r w:rsidRPr="00754075" w:rsidDel="00754075">
          <w:rPr>
            <w:rPrChange w:id="579" w:author="Björn Jörges" w:date="2022-02-25T21:39:00Z">
              <w:rPr>
                <w:rStyle w:val="Hyperlink"/>
              </w:rPr>
            </w:rPrChange>
          </w:rPr>
          <w:delText>which can be viewed here, on YouTube</w:delText>
        </w:r>
        <w:r w:rsidR="004B6214" w:rsidDel="00754075">
          <w:rPr>
            <w:rStyle w:val="Hyperlink"/>
          </w:rPr>
          <w:fldChar w:fldCharType="end"/>
        </w:r>
      </w:del>
      <w:ins w:id="580" w:author="Björn Jörges" w:date="2022-02-25T21:39:00Z">
        <w:r w:rsidR="00754075" w:rsidRPr="00754075">
          <w:rPr>
            <w:rPrChange w:id="581" w:author="Björn Jörges" w:date="2022-02-25T21:39:00Z">
              <w:rPr>
                <w:rStyle w:val="Hyperlink"/>
              </w:rPr>
            </w:rPrChange>
          </w:rPr>
          <w:t xml:space="preserve">which can be viewed </w:t>
        </w:r>
        <w:del w:id="582" w:author="Björn Jörges" w:date="2022-02-25T21:39:00Z">
          <w:r w:rsidR="00754075" w:rsidRPr="00754075" w:rsidDel="00754075">
            <w:rPr>
              <w:rPrChange w:id="583" w:author="Björn Jörges" w:date="2022-02-25T21:39:00Z">
                <w:rPr>
                  <w:rStyle w:val="Hyperlink"/>
                </w:rPr>
              </w:rPrChange>
            </w:rPr>
            <w:delText xml:space="preserve">here, </w:delText>
          </w:r>
        </w:del>
        <w:r w:rsidR="00754075" w:rsidRPr="00754075">
          <w:rPr>
            <w:rPrChange w:id="584" w:author="Björn Jörges" w:date="2022-02-25T21:39:00Z">
              <w:rPr>
                <w:rStyle w:val="Hyperlink"/>
              </w:rPr>
            </w:rPrChange>
          </w:rPr>
          <w:t>on YouTube</w:t>
        </w:r>
        <w:r w:rsidR="00754075">
          <w:rPr>
            <w:rStyle w:val="Hyperlink"/>
          </w:rPr>
          <w:t xml:space="preserve">: </w:t>
        </w:r>
        <w:r w:rsidR="00754075">
          <w:rPr>
            <w:rStyle w:val="Hyperlink"/>
          </w:rPr>
          <w:fldChar w:fldCharType="begin"/>
        </w:r>
        <w:r w:rsidR="00754075">
          <w:rPr>
            <w:rStyle w:val="Hyperlink"/>
          </w:rPr>
          <w:instrText xml:space="preserve"> HYPERLINK "</w:instrText>
        </w:r>
        <w:r w:rsidR="00754075" w:rsidRPr="00754075">
          <w:rPr>
            <w:rStyle w:val="Hyperlink"/>
          </w:rPr>
          <w:instrText>https://youtu.be/qHTWVyjn0QI</w:instrText>
        </w:r>
        <w:r w:rsidR="00754075">
          <w:rPr>
            <w:rStyle w:val="Hyperlink"/>
          </w:rPr>
          <w:instrText xml:space="preserve">" </w:instrText>
        </w:r>
        <w:r w:rsidR="00754075">
          <w:rPr>
            <w:rStyle w:val="Hyperlink"/>
          </w:rPr>
          <w:fldChar w:fldCharType="separate"/>
        </w:r>
        <w:r w:rsidR="00754075" w:rsidRPr="007C5E24">
          <w:rPr>
            <w:rStyle w:val="Hyperlink"/>
          </w:rPr>
          <w:t>https://youtu.be/qHTWVyjn0QI</w:t>
        </w:r>
        <w:r w:rsidR="00754075">
          <w:rPr>
            <w:rStyle w:val="Hyperlink"/>
          </w:rPr>
          <w:fldChar w:fldCharType="end"/>
        </w:r>
        <w:r w:rsidR="00754075">
          <w:rPr>
            <w:rStyle w:val="Hyperlink"/>
          </w:rPr>
          <w:t xml:space="preserve"> and </w:t>
        </w:r>
        <w:r w:rsidR="00754075">
          <w:rPr>
            <w:rStyle w:val="Hyperlink"/>
          </w:rPr>
          <w:fldChar w:fldCharType="begin"/>
        </w:r>
        <w:r w:rsidR="00754075">
          <w:rPr>
            <w:rStyle w:val="Hyperlink"/>
          </w:rPr>
          <w:instrText xml:space="preserve"> HYPERLINK "</w:instrText>
        </w:r>
        <w:r w:rsidR="00754075" w:rsidRPr="00754075">
          <w:rPr>
            <w:rStyle w:val="Hyperlink"/>
          </w:rPr>
          <w:instrText>https://youtu.be/JyOZ-duRGmU</w:instrText>
        </w:r>
        <w:r w:rsidR="00754075">
          <w:rPr>
            <w:rStyle w:val="Hyperlink"/>
          </w:rPr>
          <w:instrText xml:space="preserve">" </w:instrText>
        </w:r>
        <w:r w:rsidR="00754075">
          <w:rPr>
            <w:rStyle w:val="Hyperlink"/>
          </w:rPr>
          <w:fldChar w:fldCharType="separate"/>
        </w:r>
        <w:r w:rsidR="00754075" w:rsidRPr="007C5E24">
          <w:rPr>
            <w:rStyle w:val="Hyperlink"/>
          </w:rPr>
          <w:t>https://youtu.be/JyOZ-duRGmU</w:t>
        </w:r>
        <w:r w:rsidR="00754075">
          <w:rPr>
            <w:rStyle w:val="Hyperlink"/>
          </w:rPr>
          <w:fldChar w:fldCharType="end"/>
        </w:r>
        <w:r w:rsidR="00754075">
          <w:rPr>
            <w:rStyle w:val="Hyperlink"/>
          </w:rPr>
          <w:t>, respectively</w:t>
        </w:r>
      </w:ins>
      <w:r>
        <w:t>).</w:t>
      </w:r>
    </w:p>
    <w:p w14:paraId="3175014D" w14:textId="77777777" w:rsidR="005D6746" w:rsidRDefault="00670C31" w:rsidP="003D757B">
      <w:pPr>
        <w:pStyle w:val="Heading2"/>
      </w:pPr>
      <w:bookmarkStart w:id="585" w:name="_Ref95949644"/>
      <w:ins w:id="586" w:author="Björn Jörges" w:date="2022-02-19T01:42:00Z">
        <w:r>
          <w:t xml:space="preserve">Modelling the </w:t>
        </w:r>
      </w:ins>
      <w:r w:rsidR="005D6746">
        <w:t>Predictions</w:t>
      </w:r>
      <w:bookmarkEnd w:id="585"/>
    </w:p>
    <w:p w14:paraId="70BFA4F0" w14:textId="77777777" w:rsidR="00FB6D00" w:rsidRDefault="001D4CBA" w:rsidP="008F0030">
      <w:pPr>
        <w:jc w:val="both"/>
      </w:pPr>
      <w:r>
        <w:t xml:space="preserve">To obtain specific predictions corresponding to each hypothesis, </w:t>
      </w:r>
      <w:r w:rsidR="003B6A80">
        <w:t>we built</w:t>
      </w:r>
      <w:r w:rsidR="00FB6D00">
        <w:t xml:space="preserve"> models of the underlying perceptual processes for both the prediction and the </w:t>
      </w:r>
      <w:r w:rsidR="005C4459">
        <w:t>speed estimation</w:t>
      </w:r>
      <w:r w:rsidR="00FB6D00">
        <w:t xml:space="preserve"> task. The instantiation of the model for the prediction task can be found </w:t>
      </w:r>
      <w:del w:id="587" w:author="Björn Jörges" w:date="2022-03-01T03:16:00Z">
        <w:r w:rsidR="00C67DC1" w:rsidDel="000D3128">
          <w:fldChar w:fldCharType="begin"/>
        </w:r>
        <w:r w:rsidR="00C67DC1" w:rsidDel="000D3128">
          <w:delInstrText xml:space="preserve"> HYPERLINK "https://github.com/b-jorges/Predicting-while-Moving/blob/main/Analysis%20Prediction.R" </w:delInstrText>
        </w:r>
        <w:r w:rsidR="00C67DC1" w:rsidDel="000D3128">
          <w:fldChar w:fldCharType="separate"/>
        </w:r>
        <w:r w:rsidR="00FB6D00" w:rsidRPr="000D3128" w:rsidDel="000D3128">
          <w:rPr>
            <w:rPrChange w:id="588" w:author="Björn Jörges" w:date="2022-03-01T03:16:00Z">
              <w:rPr>
                <w:rStyle w:val="Hyperlink"/>
              </w:rPr>
            </w:rPrChange>
          </w:rPr>
          <w:delText>here (on GitHub)</w:delText>
        </w:r>
        <w:r w:rsidR="00C67DC1" w:rsidDel="000D3128">
          <w:rPr>
            <w:rStyle w:val="Hyperlink"/>
          </w:rPr>
          <w:fldChar w:fldCharType="end"/>
        </w:r>
      </w:del>
      <w:ins w:id="589" w:author="Björn Jörges" w:date="2022-03-01T03:16:00Z">
        <w:r w:rsidR="000D3128" w:rsidRPr="000D3128">
          <w:rPr>
            <w:rPrChange w:id="590" w:author="Björn Jörges" w:date="2022-03-01T03:16:00Z">
              <w:rPr>
                <w:rStyle w:val="Hyperlink"/>
              </w:rPr>
            </w:rPrChange>
          </w:rPr>
          <w:t>here (on GitHub</w:t>
        </w:r>
        <w:r w:rsidR="000D3128">
          <w:t xml:space="preserve">: </w:t>
        </w:r>
        <w:r w:rsidR="000D3128" w:rsidRPr="000D3128">
          <w:t>https://github.com/b-jorges/Predicting-while-Moving/blob/main/Analysis%20Prediction.R</w:t>
        </w:r>
        <w:r w:rsidR="000D3128" w:rsidRPr="000D3128">
          <w:rPr>
            <w:rPrChange w:id="591" w:author="Björn Jörges" w:date="2022-03-01T03:16:00Z">
              <w:rPr>
                <w:rStyle w:val="Hyperlink"/>
              </w:rPr>
            </w:rPrChange>
          </w:rPr>
          <w:t>)</w:t>
        </w:r>
      </w:ins>
      <w:r w:rsidR="00FB6D00">
        <w:t xml:space="preserve">, and the instantiation of the </w:t>
      </w:r>
      <w:r w:rsidR="005C4459">
        <w:t>speed estimation</w:t>
      </w:r>
      <w:r w:rsidR="00FB6D00">
        <w:t xml:space="preserve"> model can be found </w:t>
      </w:r>
      <w:del w:id="592" w:author="Björn Jörges" w:date="2022-03-01T03:17:00Z">
        <w:r w:rsidR="00C67DC1" w:rsidDel="000D3128">
          <w:fldChar w:fldCharType="begin"/>
        </w:r>
        <w:r w:rsidR="00C67DC1" w:rsidDel="000D3128">
          <w:delInstrText xml:space="preserve"> HYPERLINK "https://github.com/b-jorges/Predicting-while-Moving/blob/main/Analysis%20Speed%20Estimation.R" </w:delInstrText>
        </w:r>
        <w:r w:rsidR="00C67DC1" w:rsidDel="000D3128">
          <w:fldChar w:fldCharType="separate"/>
        </w:r>
        <w:r w:rsidR="00FB6D00" w:rsidRPr="000D3128" w:rsidDel="000D3128">
          <w:rPr>
            <w:rPrChange w:id="593" w:author="Björn Jörges" w:date="2022-03-01T03:17:00Z">
              <w:rPr>
                <w:rStyle w:val="Hyperlink"/>
              </w:rPr>
            </w:rPrChange>
          </w:rPr>
          <w:delText>here (on GitHub)</w:delText>
        </w:r>
        <w:r w:rsidR="00C67DC1" w:rsidDel="000D3128">
          <w:rPr>
            <w:rStyle w:val="Hyperlink"/>
          </w:rPr>
          <w:fldChar w:fldCharType="end"/>
        </w:r>
      </w:del>
      <w:ins w:id="594" w:author="Björn Jörges" w:date="2022-03-01T03:17:00Z">
        <w:r w:rsidR="000D3128" w:rsidRPr="000D3128">
          <w:rPr>
            <w:rPrChange w:id="595" w:author="Björn Jörges" w:date="2022-03-01T03:17:00Z">
              <w:rPr>
                <w:rStyle w:val="Hyperlink"/>
              </w:rPr>
            </w:rPrChange>
          </w:rPr>
          <w:t>here (on GitHub</w:t>
        </w:r>
        <w:r w:rsidR="000D3128">
          <w:t xml:space="preserve">: </w:t>
        </w:r>
        <w:r w:rsidR="000D3128" w:rsidRPr="000D3128">
          <w:t>https://github.com/b-jorges/Predicting-while-Moving/blob/main/Analysis%20Speed%20Estimation.R</w:t>
        </w:r>
        <w:r w:rsidR="000D3128" w:rsidRPr="000D3128">
          <w:rPr>
            <w:rPrChange w:id="596" w:author="Björn Jörges" w:date="2022-03-01T03:17:00Z">
              <w:rPr>
                <w:rStyle w:val="Hyperlink"/>
              </w:rPr>
            </w:rPrChange>
          </w:rPr>
          <w:t>)</w:t>
        </w:r>
      </w:ins>
      <w:r w:rsidR="00FB6D00">
        <w:t>.</w:t>
      </w:r>
      <w:r w:rsidR="00DF2609">
        <w:t xml:space="preserve"> The implementation of the model that relates performance in both tasks can be found </w:t>
      </w:r>
      <w:del w:id="597" w:author="Björn Jörges" w:date="2022-03-01T03:17:00Z">
        <w:r w:rsidR="00C67DC1" w:rsidDel="000D3128">
          <w:fldChar w:fldCharType="begin"/>
        </w:r>
        <w:r w:rsidR="00C67DC1" w:rsidDel="000D3128">
          <w:delInstrText xml:space="preserve"> HYPERLINK "https://github.com/b-jorges/Predicting-while-Moving/blob/main/Predictions%20Correlations.R" </w:delInstrText>
        </w:r>
        <w:r w:rsidR="00C67DC1" w:rsidDel="000D3128">
          <w:fldChar w:fldCharType="separate"/>
        </w:r>
        <w:r w:rsidR="00DF2609" w:rsidRPr="000D3128" w:rsidDel="000D3128">
          <w:rPr>
            <w:rPrChange w:id="598" w:author="Björn Jörges" w:date="2022-03-01T03:17:00Z">
              <w:rPr>
                <w:rStyle w:val="Hyperlink"/>
              </w:rPr>
            </w:rPrChange>
          </w:rPr>
          <w:delText>here (on GitHub)</w:delText>
        </w:r>
        <w:r w:rsidR="00C67DC1" w:rsidDel="000D3128">
          <w:rPr>
            <w:rStyle w:val="Hyperlink"/>
          </w:rPr>
          <w:fldChar w:fldCharType="end"/>
        </w:r>
      </w:del>
      <w:ins w:id="599" w:author="Björn Jörges" w:date="2022-03-01T03:17:00Z">
        <w:r w:rsidR="000D3128" w:rsidRPr="000D3128">
          <w:rPr>
            <w:rPrChange w:id="600" w:author="Björn Jörges" w:date="2022-03-01T03:17:00Z">
              <w:rPr>
                <w:rStyle w:val="Hyperlink"/>
              </w:rPr>
            </w:rPrChange>
          </w:rPr>
          <w:t>here (on GitHub</w:t>
        </w:r>
        <w:r w:rsidR="000D3128">
          <w:t xml:space="preserve">: </w:t>
        </w:r>
        <w:r w:rsidR="000D3128" w:rsidRPr="000D3128">
          <w:t>https://github.com/b-jorges/Predicting-while-Moving/blob/main/Predictions%20Correlations.R</w:t>
        </w:r>
        <w:r w:rsidR="000D3128" w:rsidRPr="000D3128">
          <w:rPr>
            <w:rPrChange w:id="601" w:author="Björn Jörges" w:date="2022-03-01T03:17:00Z">
              <w:rPr>
                <w:rStyle w:val="Hyperlink"/>
              </w:rPr>
            </w:rPrChange>
          </w:rPr>
          <w:t>)</w:t>
        </w:r>
      </w:ins>
      <w:r w:rsidR="00DF2609">
        <w:t xml:space="preserve">. </w:t>
      </w:r>
      <w:del w:id="602" w:author="Björn Jörges" w:date="2022-02-19T03:18:00Z">
        <w:r w:rsidR="003A3205" w:rsidDel="00024595">
          <w:delText xml:space="preserve">While a </w:delText>
        </w:r>
      </w:del>
      <w:ins w:id="603" w:author="Björn Jörges" w:date="2022-02-19T03:19:00Z">
        <w:r w:rsidR="00024595">
          <w:t>While a</w:t>
        </w:r>
      </w:ins>
      <w:ins w:id="604" w:author="Björn Jörges" w:date="2022-02-19T03:18:00Z">
        <w:r w:rsidR="00024595">
          <w:t xml:space="preserve"> </w:t>
        </w:r>
      </w:ins>
      <w:r w:rsidR="003A3205">
        <w:t xml:space="preserve">detailed discussion of these models </w:t>
      </w:r>
      <w:del w:id="605" w:author="Björn Jörges" w:date="2022-02-19T03:18:00Z">
        <w:r w:rsidR="003A3205" w:rsidDel="00024595">
          <w:delText>goes beyond the scope of this experimental plan</w:delText>
        </w:r>
      </w:del>
      <w:ins w:id="606" w:author="Björn Jörges" w:date="2022-02-19T03:18:00Z">
        <w:r w:rsidR="00024595">
          <w:t xml:space="preserve">can be found in </w:t>
        </w:r>
      </w:ins>
      <w:ins w:id="607" w:author="Björn Jörges" w:date="2022-02-19T03:19:00Z">
        <w:r w:rsidR="00024595">
          <w:t>Appendix A</w:t>
        </w:r>
      </w:ins>
      <w:r w:rsidR="003A3205">
        <w:t>,</w:t>
      </w:r>
      <w:del w:id="608" w:author="Björn Jörges" w:date="2022-02-17T23:40:00Z">
        <w:r w:rsidR="003A3205" w:rsidDel="002B2235">
          <w:delText xml:space="preserve"> </w:delText>
        </w:r>
      </w:del>
      <w:r w:rsidR="00FB6D00">
        <w:t xml:space="preserve"> the </w:t>
      </w:r>
      <w:r w:rsidR="003A3205">
        <w:t xml:space="preserve">most important </w:t>
      </w:r>
      <w:r w:rsidR="00FB6D00">
        <w:t>assumptions</w:t>
      </w:r>
      <w:r w:rsidR="003A3205">
        <w:t xml:space="preserve"> are the following</w:t>
      </w:r>
      <w:ins w:id="609" w:author="Björn Jörges" w:date="2022-02-20T00:19:00Z">
        <w:r w:rsidR="00827737">
          <w:t>. The first assumption</w:t>
        </w:r>
      </w:ins>
      <w:ins w:id="610" w:author="Björn Jörges" w:date="2022-02-20T00:32:00Z">
        <w:r w:rsidR="00C76DB5">
          <w:t>s</w:t>
        </w:r>
      </w:ins>
      <w:ins w:id="611" w:author="Björn Jörges" w:date="2022-02-20T00:19:00Z">
        <w:r w:rsidR="00827737">
          <w:t xml:space="preserve"> </w:t>
        </w:r>
      </w:ins>
      <w:ins w:id="612" w:author="Björn Jörges" w:date="2022-02-20T00:32:00Z">
        <w:r w:rsidR="00C76DB5">
          <w:t>reflect</w:t>
        </w:r>
      </w:ins>
      <w:ins w:id="613" w:author="Björn Jörges" w:date="2022-02-20T00:19:00Z">
        <w:r w:rsidR="00827737">
          <w:t xml:space="preserve"> our hypotheses:</w:t>
        </w:r>
      </w:ins>
      <w:del w:id="614" w:author="Björn Jörges" w:date="2022-02-20T00:19:00Z">
        <w:r w:rsidR="00FB6D00" w:rsidDel="00827737">
          <w:delText>:</w:delText>
        </w:r>
      </w:del>
    </w:p>
    <w:p w14:paraId="03276D59" w14:textId="7F0D249F" w:rsidR="00FB6D00" w:rsidRPr="00FB6D00" w:rsidRDefault="00FB6D00" w:rsidP="008F0030">
      <w:pPr>
        <w:numPr>
          <w:ilvl w:val="0"/>
          <w:numId w:val="1"/>
        </w:numPr>
        <w:jc w:val="both"/>
      </w:pPr>
      <w:r w:rsidRPr="00FB6D00">
        <w:t xml:space="preserve">The </w:t>
      </w:r>
      <w:r w:rsidR="001D4CBA">
        <w:t>speed of the ball is overestimated by 20% of the presented self-motion speed when observer and ball move in opposite directions</w:t>
      </w:r>
      <w:r w:rsidR="00180D58">
        <w:t xml:space="preserve"> </w:t>
      </w:r>
      <w:r w:rsidR="00180D58">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180D58">
        <w:fldChar w:fldCharType="separate"/>
      </w:r>
      <w:r w:rsidR="006A22FC" w:rsidRPr="006A22FC">
        <w:rPr>
          <w:noProof/>
        </w:rPr>
        <w:t>[30]</w:t>
      </w:r>
      <w:r w:rsidR="00180D58">
        <w:fldChar w:fldCharType="end"/>
      </w:r>
      <w:r w:rsidR="001D4CBA">
        <w:t xml:space="preserve">, </w:t>
      </w:r>
      <w:r w:rsidRPr="00FB6D00">
        <w:t>with a between-participant standard deviation of 30%.</w:t>
      </w:r>
      <w:r w:rsidR="002D4A3F">
        <w:t xml:space="preserve"> In the prediction task, this overestimation of speed should lead to an underestimation</w:t>
      </w:r>
      <w:r w:rsidR="00013754">
        <w:t xml:space="preserve"> of the time</w:t>
      </w:r>
      <w:r w:rsidR="002D4A3F">
        <w:t xml:space="preserve"> it takes for the ball to travel the occluded distance.</w:t>
      </w:r>
      <w:r w:rsidRPr="00FB6D00">
        <w:t xml:space="preserve"> No biases </w:t>
      </w:r>
      <w:r w:rsidR="00A61CE8">
        <w:t>are</w:t>
      </w:r>
      <w:r w:rsidR="00A61CE8" w:rsidRPr="00FB6D00">
        <w:t xml:space="preserve"> </w:t>
      </w:r>
      <w:r w:rsidRPr="00FB6D00">
        <w:t xml:space="preserve">assumed for the Same Directions and </w:t>
      </w:r>
      <w:r w:rsidR="00507E0A">
        <w:t xml:space="preserve">Observer </w:t>
      </w:r>
      <w:r w:rsidRPr="00FB6D00">
        <w:t xml:space="preserve">Static </w:t>
      </w:r>
      <w:r w:rsidR="00507E0A">
        <w:t>motion profiles</w:t>
      </w:r>
      <w:r w:rsidRPr="00FB6D00">
        <w:t>.</w:t>
      </w:r>
      <w:ins w:id="615" w:author="Björn Jörges" w:date="2022-02-20T00:17:00Z">
        <w:r w:rsidR="00C66ED6">
          <w:t xml:space="preserve"> This assumption reflects </w:t>
        </w:r>
      </w:ins>
      <w:ins w:id="616" w:author="Björn Jörges" w:date="2022-03-05T00:25:00Z">
        <w:r w:rsidR="00416026">
          <w:t>H</w:t>
        </w:r>
      </w:ins>
      <w:ins w:id="617" w:author="Björn Jörges" w:date="2022-02-20T00:18:00Z">
        <w:r w:rsidR="00C66ED6">
          <w:t>ypothesis 2a.</w:t>
        </w:r>
      </w:ins>
    </w:p>
    <w:p w14:paraId="1A9AA103" w14:textId="348ABAB1" w:rsidR="00893642" w:rsidRDefault="00180D58" w:rsidP="00893642">
      <w:pPr>
        <w:numPr>
          <w:ilvl w:val="0"/>
          <w:numId w:val="1"/>
        </w:numPr>
        <w:jc w:val="both"/>
        <w:rPr>
          <w:ins w:id="618" w:author="Björn Jörges" w:date="2022-02-20T00:07:00Z"/>
        </w:rPr>
      </w:pPr>
      <w:r>
        <w:t xml:space="preserve">While we previously did not find evidence for an impact of visual self-motion on precision </w:t>
      </w:r>
      <w:r>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fldChar w:fldCharType="separate"/>
      </w:r>
      <w:r w:rsidR="006A22FC" w:rsidRPr="006A22FC">
        <w:rPr>
          <w:noProof/>
        </w:rPr>
        <w:t>[30]</w:t>
      </w:r>
      <w:r>
        <w:fldChar w:fldCharType="end"/>
      </w:r>
      <w:r>
        <w:t xml:space="preserve">, we believe that the higher self-motion speeds in this study might enable us to uncover small effects that were not apparent at lower self-motion speeds. </w:t>
      </w:r>
      <w:r w:rsidR="00FB6D00" w:rsidRPr="00FB6D00">
        <w:t xml:space="preserve">The variability in </w:t>
      </w:r>
      <w:r w:rsidR="001D4CBA">
        <w:t xml:space="preserve">perceived speed is </w:t>
      </w:r>
      <w:r w:rsidR="00FB6D00" w:rsidRPr="00FB6D00">
        <w:t xml:space="preserve">20% higher </w:t>
      </w:r>
      <w:r w:rsidR="00A61CE8">
        <w:t>for</w:t>
      </w:r>
      <w:r w:rsidR="00FB6D00" w:rsidRPr="00FB6D00">
        <w:t xml:space="preserve"> the Opposite Directions </w:t>
      </w:r>
      <w:r w:rsidR="00507E0A">
        <w:t>motion profile</w:t>
      </w:r>
      <w:r w:rsidR="00FB6D00" w:rsidRPr="00FB6D00">
        <w:t xml:space="preserve">, with a between-participant standard deviation of 30%. No differences in variability </w:t>
      </w:r>
      <w:r w:rsidR="00A61CE8">
        <w:t>are</w:t>
      </w:r>
      <w:r w:rsidR="00A61CE8" w:rsidRPr="00FB6D00">
        <w:t xml:space="preserve"> </w:t>
      </w:r>
      <w:r w:rsidR="00FB6D00" w:rsidRPr="00FB6D00">
        <w:t xml:space="preserve">assumed for the Opposite Directions and Static </w:t>
      </w:r>
      <w:r w:rsidR="00507E0A" w:rsidRPr="00507E0A">
        <w:t>motion profile</w:t>
      </w:r>
      <w:r w:rsidR="00FB6D00" w:rsidRPr="00FB6D00">
        <w:t>.</w:t>
      </w:r>
      <w:ins w:id="619" w:author="Björn Jörges" w:date="2022-02-20T00:18:00Z">
        <w:r w:rsidR="00C66ED6">
          <w:t xml:space="preserve"> </w:t>
        </w:r>
        <w:r w:rsidR="00C66ED6" w:rsidRPr="00C66ED6">
          <w:t xml:space="preserve">This assumption reflects </w:t>
        </w:r>
      </w:ins>
      <w:ins w:id="620" w:author="Björn Jörges" w:date="2022-03-05T00:25:00Z">
        <w:r w:rsidR="00416026">
          <w:t>H</w:t>
        </w:r>
      </w:ins>
      <w:ins w:id="621" w:author="Björn Jörges" w:date="2022-02-20T00:18:00Z">
        <w:r w:rsidR="00C66ED6" w:rsidRPr="00C66ED6">
          <w:t>ypothesis 2</w:t>
        </w:r>
        <w:r w:rsidR="00C66ED6">
          <w:t>b</w:t>
        </w:r>
        <w:r w:rsidR="00C66ED6" w:rsidRPr="00C66ED6">
          <w:t>.</w:t>
        </w:r>
      </w:ins>
    </w:p>
    <w:p w14:paraId="391FB3FA" w14:textId="77777777" w:rsidR="00FB5551" w:rsidRDefault="00FB5551" w:rsidP="00893642">
      <w:pPr>
        <w:numPr>
          <w:ilvl w:val="0"/>
          <w:numId w:val="1"/>
        </w:numPr>
        <w:jc w:val="both"/>
        <w:rPr>
          <w:ins w:id="622" w:author="Björn Jörges" w:date="2022-02-19T23:32:00Z"/>
        </w:rPr>
      </w:pPr>
      <w:ins w:id="623" w:author="Björn Jörges" w:date="2022-02-20T00:16:00Z">
        <w:r>
          <w:t xml:space="preserve">The same effects of self-motion </w:t>
        </w:r>
      </w:ins>
      <w:ins w:id="624" w:author="Björn Jörges" w:date="2022-02-20T00:17:00Z">
        <w:r>
          <w:t>on accuracy and precision are also at play in the prediction task</w:t>
        </w:r>
        <w:r w:rsidR="00E2490A">
          <w:t>. This assumption reflects Hypotheses 1a and 1b.</w:t>
        </w:r>
      </w:ins>
    </w:p>
    <w:p w14:paraId="10485E08" w14:textId="77777777" w:rsidR="00846052" w:rsidRPr="00FB6D00" w:rsidDel="00846052" w:rsidRDefault="00846052" w:rsidP="00893642">
      <w:pPr>
        <w:numPr>
          <w:ilvl w:val="0"/>
          <w:numId w:val="1"/>
        </w:numPr>
        <w:jc w:val="both"/>
        <w:rPr>
          <w:del w:id="625" w:author="Björn Jörges" w:date="2022-02-19T23:32:00Z"/>
        </w:rPr>
      </w:pPr>
    </w:p>
    <w:p w14:paraId="434C1513" w14:textId="77777777" w:rsidR="00FB6D00" w:rsidRPr="00FB6D00" w:rsidRDefault="002D4A3F" w:rsidP="002D4A3F">
      <w:pPr>
        <w:numPr>
          <w:ilvl w:val="0"/>
          <w:numId w:val="1"/>
        </w:numPr>
        <w:jc w:val="both"/>
      </w:pPr>
      <w:r w:rsidRPr="002D4A3F">
        <w:t xml:space="preserve">Participants display the same biases in perceived object speed in response to self-motion in the opposite direction of the ball in both the speed estimation and the </w:t>
      </w:r>
      <w:del w:id="626" w:author="Björn Jörges" w:date="2022-02-14T23:47:00Z">
        <w:r w:rsidRPr="002D4A3F" w:rsidDel="003B1E8D">
          <w:delText>motion prediction</w:delText>
        </w:r>
      </w:del>
      <w:ins w:id="627" w:author="Björn Jörges" w:date="2022-02-14T23:50:00Z">
        <w:r w:rsidR="003B1E8D">
          <w:t>prediction</w:t>
        </w:r>
      </w:ins>
      <w:r w:rsidRPr="002D4A3F">
        <w:t xml:space="preserve"> task.</w:t>
      </w:r>
      <w:ins w:id="628" w:author="Björn Jörges" w:date="2022-02-19T23:24:00Z">
        <w:r w:rsidR="00893642">
          <w:t xml:space="preserve"> Similarly, variability is impacted equally in both tasks.</w:t>
        </w:r>
      </w:ins>
      <w:ins w:id="629" w:author="Björn Jörges" w:date="2022-02-19T23:17:00Z">
        <w:r w:rsidR="00825AAA">
          <w:t xml:space="preserve"> </w:t>
        </w:r>
      </w:ins>
      <w:ins w:id="630" w:author="Björn Jörges" w:date="2022-02-19T23:18:00Z">
        <w:r w:rsidR="00577AF1">
          <w:t xml:space="preserve">This assumption </w:t>
        </w:r>
      </w:ins>
      <w:ins w:id="631" w:author="Björn Jörges" w:date="2022-02-19T23:31:00Z">
        <w:r w:rsidR="00846052">
          <w:t>reflects</w:t>
        </w:r>
      </w:ins>
      <w:ins w:id="632" w:author="Björn Jörges" w:date="2022-02-19T23:18:00Z">
        <w:r w:rsidR="00577AF1">
          <w:t xml:space="preserve"> Hypothes</w:t>
        </w:r>
      </w:ins>
      <w:ins w:id="633" w:author="Björn Jörges" w:date="2022-02-19T23:31:00Z">
        <w:r w:rsidR="00846052">
          <w:t>e</w:t>
        </w:r>
      </w:ins>
      <w:ins w:id="634" w:author="Björn Jörges" w:date="2022-02-19T23:18:00Z">
        <w:r w:rsidR="00577AF1">
          <w:t>s 3</w:t>
        </w:r>
      </w:ins>
      <w:ins w:id="635" w:author="Björn Jörges" w:date="2022-02-19T23:31:00Z">
        <w:r w:rsidR="00846052">
          <w:t>a and 3b</w:t>
        </w:r>
      </w:ins>
      <w:ins w:id="636" w:author="Björn Jörges" w:date="2022-02-19T23:19:00Z">
        <w:r w:rsidR="00577AF1">
          <w:t>.</w:t>
        </w:r>
      </w:ins>
    </w:p>
    <w:p w14:paraId="58D14E45" w14:textId="77777777" w:rsidR="00827737" w:rsidRDefault="00827737">
      <w:pPr>
        <w:jc w:val="both"/>
        <w:rPr>
          <w:ins w:id="637" w:author="Björn Jörges" w:date="2022-02-20T00:19:00Z"/>
        </w:rPr>
        <w:pPrChange w:id="638" w:author="Björn Jörges" w:date="2022-03-05T00:25:00Z">
          <w:pPr>
            <w:numPr>
              <w:numId w:val="1"/>
            </w:numPr>
            <w:ind w:left="720" w:hanging="360"/>
            <w:jc w:val="both"/>
          </w:pPr>
        </w:pPrChange>
      </w:pPr>
      <w:ins w:id="639" w:author="Björn Jörges" w:date="2022-02-20T00:19:00Z">
        <w:r>
          <w:t>We further need to make several assumptions</w:t>
        </w:r>
      </w:ins>
      <w:ins w:id="640" w:author="Björn Jörges" w:date="2022-02-20T00:23:00Z">
        <w:r>
          <w:t xml:space="preserve"> </w:t>
        </w:r>
      </w:ins>
      <w:ins w:id="641" w:author="Björn Jörges" w:date="2022-02-20T00:19:00Z">
        <w:r>
          <w:t xml:space="preserve">about how </w:t>
        </w:r>
      </w:ins>
      <w:ins w:id="642" w:author="Björn Jörges" w:date="2022-02-20T00:23:00Z">
        <w:r>
          <w:t xml:space="preserve">the </w:t>
        </w:r>
      </w:ins>
      <w:ins w:id="643" w:author="Björn Jörges" w:date="2022-02-20T00:19:00Z">
        <w:r>
          <w:t>participants process the stimulus</w:t>
        </w:r>
      </w:ins>
      <w:ins w:id="644" w:author="Björn Jörges" w:date="2022-02-20T00:23:00Z">
        <w:r>
          <w:t xml:space="preserve"> </w:t>
        </w:r>
      </w:ins>
      <w:ins w:id="645" w:author="Björn Jörges" w:date="2022-02-20T00:19:00Z">
        <w:r>
          <w:t>independently of the presence of visual self-motion:</w:t>
        </w:r>
      </w:ins>
    </w:p>
    <w:p w14:paraId="70B49B22" w14:textId="78D7E06E" w:rsidR="00827737" w:rsidRDefault="00827737" w:rsidP="00827737">
      <w:pPr>
        <w:numPr>
          <w:ilvl w:val="0"/>
          <w:numId w:val="1"/>
        </w:numPr>
        <w:jc w:val="both"/>
        <w:rPr>
          <w:ins w:id="646" w:author="Björn Jörges" w:date="2022-02-20T00:21:00Z"/>
        </w:rPr>
      </w:pPr>
      <w:ins w:id="647" w:author="Björn Jörges" w:date="2022-02-20T00:21:00Z">
        <w:r w:rsidRPr="00827737">
          <w:lastRenderedPageBreak/>
          <w:t>We neglect how exactly participants recover physical speed from angular speed and the perceived depth</w:t>
        </w:r>
        <w:r>
          <w:t xml:space="preserve"> </w:t>
        </w:r>
      </w:ins>
      <w:ins w:id="648" w:author="Björn Jörges" w:date="2022-02-20T00:23:00Z">
        <w:r>
          <w:t>but</w:t>
        </w:r>
      </w:ins>
      <w:ins w:id="649" w:author="Björn Jörges" w:date="2022-02-20T00:22:00Z">
        <w:r>
          <w:t xml:space="preserve"> to acknowledge the added</w:t>
        </w:r>
      </w:ins>
      <w:ins w:id="650" w:author="Björn Jörges" w:date="2022-02-20T00:21:00Z">
        <w:r>
          <w:t xml:space="preserve"> </w:t>
        </w:r>
      </w:ins>
      <w:ins w:id="651" w:author="Björn Jörges" w:date="2022-02-20T00:23:00Z">
        <w:r>
          <w:t xml:space="preserve">complexity, we </w:t>
        </w:r>
      </w:ins>
      <w:del w:id="652" w:author="Björn Jörges" w:date="2022-02-20T00:21:00Z">
        <w:r w:rsidR="002D4A3F" w:rsidDel="00827737">
          <w:delText xml:space="preserve">We </w:delText>
        </w:r>
      </w:del>
      <w:r w:rsidR="002D4A3F">
        <w:t xml:space="preserve">assume a </w:t>
      </w:r>
      <w:r w:rsidR="00FB6D00" w:rsidRPr="00FB6D00">
        <w:t>Weber Fraction of 10% for the estimation of the ball speed</w:t>
      </w:r>
      <w:ins w:id="653" w:author="Björn Jörges" w:date="2022-02-20T00:24:00Z">
        <w:r w:rsidRPr="00827737">
          <w:t xml:space="preserve">, which is slightly  </w:t>
        </w:r>
        <w:r>
          <w:t xml:space="preserve">higher than </w:t>
        </w:r>
        <w:del w:id="654" w:author="Laurence Roy Harris" w:date="2022-03-20T16:51:00Z">
          <w:r w:rsidDel="00F35C95">
            <w:delText xml:space="preserve">what </w:delText>
          </w:r>
        </w:del>
        <w:r>
          <w:t>is generally reported for less complex speed discrimination tasks</w:t>
        </w:r>
      </w:ins>
      <w:r w:rsidR="00180D58">
        <w:t xml:space="preserve"> </w:t>
      </w:r>
      <w:r w:rsidR="00180D58">
        <w:fldChar w:fldCharType="begin" w:fldLock="1"/>
      </w:r>
      <w:r w:rsidR="00E80E45">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[39]","plainTextFormattedCitation":"[39]","previouslyFormattedCitation":"[39]"},"properties":{"noteIndex":0},"schema":"https://github.com/citation-style-language/schema/raw/master/csl-citation.json"}</w:instrText>
      </w:r>
      <w:r w:rsidR="00180D58">
        <w:fldChar w:fldCharType="separate"/>
      </w:r>
      <w:r w:rsidR="006A22FC" w:rsidRPr="006A22FC">
        <w:rPr>
          <w:noProof/>
        </w:rPr>
        <w:t>[39]</w:t>
      </w:r>
      <w:r w:rsidR="00180D58">
        <w:fldChar w:fldCharType="end"/>
      </w:r>
      <w:r w:rsidR="00FB6D00" w:rsidRPr="00FB6D00">
        <w:t>, with a between-participant standard deviation of 1.5%</w:t>
      </w:r>
      <w:ins w:id="655" w:author="Björn Jörges" w:date="2022-02-20T00:21:00Z">
        <w:r>
          <w:t>.</w:t>
        </w:r>
      </w:ins>
      <w:del w:id="656" w:author="Björn Jörges" w:date="2022-02-20T00:21:00Z">
        <w:r w:rsidR="00FB6D00" w:rsidRPr="00FB6D00" w:rsidDel="00827737">
          <w:delText>.</w:delText>
        </w:r>
      </w:del>
    </w:p>
    <w:p w14:paraId="5BB06109" w14:textId="77777777" w:rsidR="00613E04" w:rsidDel="00827737" w:rsidRDefault="00613E04" w:rsidP="00613E04">
      <w:pPr>
        <w:numPr>
          <w:ilvl w:val="0"/>
          <w:numId w:val="1"/>
        </w:numPr>
        <w:jc w:val="both"/>
        <w:rPr>
          <w:del w:id="657" w:author="Björn Jörges" w:date="2022-02-20T00:21:00Z"/>
        </w:rPr>
      </w:pPr>
    </w:p>
    <w:p w14:paraId="18876F83" w14:textId="77777777" w:rsidR="001D4CBA" w:rsidRPr="001D4CBA" w:rsidRDefault="001D4CBA" w:rsidP="001D4CBA">
      <w:pPr>
        <w:numPr>
          <w:ilvl w:val="0"/>
          <w:numId w:val="1"/>
        </w:numPr>
        <w:jc w:val="both"/>
      </w:pPr>
      <w:r w:rsidRPr="001D4CBA">
        <w:rPr>
          <w:i/>
          <w:iCs/>
        </w:rPr>
        <w:t xml:space="preserve">Prediction </w:t>
      </w:r>
      <w:r>
        <w:rPr>
          <w:i/>
          <w:iCs/>
        </w:rPr>
        <w:t xml:space="preserve">task </w:t>
      </w:r>
      <w:r w:rsidRPr="001D4CBA">
        <w:rPr>
          <w:i/>
          <w:iCs/>
        </w:rPr>
        <w:t>only:</w:t>
      </w:r>
      <w:r w:rsidRPr="001D4CBA">
        <w:t xml:space="preserve"> </w:t>
      </w:r>
      <w:ins w:id="658" w:author="Björn Jörges" w:date="2022-02-20T00:32:00Z">
        <w:r w:rsidR="00B74098">
          <w:t>We assume that t</w:t>
        </w:r>
      </w:ins>
      <w:del w:id="659" w:author="Björn Jörges" w:date="2022-02-20T00:32:00Z">
        <w:r w:rsidRPr="001D4CBA" w:rsidDel="00B74098">
          <w:delText>T</w:delText>
        </w:r>
      </w:del>
      <w:r w:rsidRPr="001D4CBA">
        <w:t>he computations executed by the visual system are approximated accurately with the physical equation for distance from speed and time (d = v*t), such that the extrapolated time (</w:t>
      </w:r>
      <m:oMath>
        <m:sSub>
          <m:sSubPr>
            <m:ctrlPr>
              <w:rPr>
                <w:rFonts w:ascii="Cambria Math" w:hAnsi="Cambria Math"/>
                <w:i/>
              </w:rPr>
            </m:ctrlPr>
          </m:sSubPr>
          <m:e>
            <m:r>
              <w:rPr>
                <w:rFonts w:ascii="Cambria Math" w:hAnsi="Cambria Math"/>
              </w:rPr>
              <m:t>t</m:t>
            </m:r>
          </m:e>
          <m:sub>
            <m:r>
              <w:rPr>
                <w:rFonts w:ascii="Cambria Math" w:hAnsi="Cambria Math"/>
              </w:rPr>
              <m:t>extrapolated</m:t>
            </m:r>
          </m:sub>
        </m:sSub>
      </m:oMath>
      <w:r w:rsidRPr="001D4CBA">
        <w:t>) can be estimated from the distance between the point of disappearance and the target (</w:t>
      </w:r>
      <m:oMath>
        <m:sSub>
          <m:sSubPr>
            <m:ctrlPr>
              <w:rPr>
                <w:rFonts w:ascii="Cambria Math" w:hAnsi="Cambria Math"/>
                <w:i/>
              </w:rPr>
            </m:ctrlPr>
          </m:sSubPr>
          <m:e>
            <m:r>
              <w:rPr>
                <w:rFonts w:ascii="Cambria Math" w:hAnsi="Cambria Math"/>
              </w:rPr>
              <m:t>d</m:t>
            </m:r>
          </m:e>
          <m:sub>
            <m:r>
              <w:rPr>
                <w:rFonts w:ascii="Cambria Math" w:hAnsi="Cambria Math"/>
              </w:rPr>
              <m:t>perceived</m:t>
            </m:r>
          </m:sub>
        </m:sSub>
      </m:oMath>
      <w:r w:rsidRPr="001D4CBA">
        <w:t>) and the perceived speed of the ball (</w:t>
      </w:r>
      <m:oMath>
        <m:sSub>
          <m:sSubPr>
            <m:ctrlPr>
              <w:rPr>
                <w:rFonts w:ascii="Cambria Math" w:hAnsi="Cambria Math"/>
                <w:i/>
              </w:rPr>
            </m:ctrlPr>
          </m:sSubPr>
          <m:e>
            <m:r>
              <w:rPr>
                <w:rFonts w:ascii="Cambria Math" w:hAnsi="Cambria Math"/>
              </w:rPr>
              <m:t>v</m:t>
            </m:r>
          </m:e>
          <m:sub>
            <m:r>
              <w:rPr>
                <w:rFonts w:ascii="Cambria Math" w:hAnsi="Cambria Math"/>
              </w:rPr>
              <m:t>perceived</m:t>
            </m:r>
          </m:sub>
        </m:sSub>
      </m:oMath>
      <w:r w:rsidRPr="001D4CBA">
        <w:t>)</w:t>
      </w:r>
      <w:r w:rsidR="00180D5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1181"/>
      </w:tblGrid>
      <w:tr w:rsidR="001D4CBA" w:rsidRPr="001D4CBA" w14:paraId="3D19CA86" w14:textId="77777777" w:rsidTr="001D4CBA">
        <w:tc>
          <w:tcPr>
            <w:tcW w:w="8179" w:type="dxa"/>
          </w:tcPr>
          <w:p w14:paraId="1ECDB4E1" w14:textId="77777777" w:rsidR="001D4CBA" w:rsidRPr="001D4CBA" w:rsidRDefault="004D15CA">
            <w:pPr>
              <w:spacing w:after="160" w:line="259" w:lineRule="auto"/>
              <w:ind w:left="720"/>
              <w:jc w:val="center"/>
              <w:pPrChange w:id="660" w:author="Björn Jörges" w:date="2022-02-20T00:16:00Z">
                <w:pPr>
                  <w:numPr>
                    <w:numId w:val="1"/>
                  </w:numPr>
                  <w:spacing w:after="160" w:line="259" w:lineRule="auto"/>
                  <w:ind w:left="720" w:hanging="360"/>
                  <w:jc w:val="center"/>
                </w:pPr>
              </w:pPrChange>
            </w:pPr>
            <m:oMathPara>
              <m:oMath>
                <m:sSub>
                  <m:sSubPr>
                    <m:ctrlPr>
                      <w:rPr>
                        <w:rFonts w:ascii="Cambria Math" w:hAnsi="Cambria Math"/>
                        <w:i/>
                      </w:rPr>
                    </m:ctrlPr>
                  </m:sSubPr>
                  <m:e>
                    <m:r>
                      <w:rPr>
                        <w:rFonts w:ascii="Cambria Math" w:hAnsi="Cambria Math"/>
                      </w:rPr>
                      <m:t>t</m:t>
                    </m:r>
                  </m:e>
                  <m:sub>
                    <m:r>
                      <w:rPr>
                        <w:rFonts w:ascii="Cambria Math" w:hAnsi="Cambria Math"/>
                      </w:rPr>
                      <m:t>extrapolated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perceived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perceived</m:t>
                    </m:r>
                  </m:sub>
                </m:sSub>
              </m:oMath>
            </m:oMathPara>
          </w:p>
        </w:tc>
        <w:tc>
          <w:tcPr>
            <w:tcW w:w="1181" w:type="dxa"/>
          </w:tcPr>
          <w:p w14:paraId="54A0EFBB" w14:textId="77777777" w:rsidR="001D4CBA" w:rsidRPr="001D4CBA" w:rsidRDefault="001D4CBA">
            <w:pPr>
              <w:spacing w:after="160" w:line="259" w:lineRule="auto"/>
              <w:ind w:left="720"/>
              <w:pPrChange w:id="661" w:author="Björn Jörges" w:date="2022-02-20T00:16:00Z">
                <w:pPr>
                  <w:numPr>
                    <w:numId w:val="1"/>
                  </w:numPr>
                  <w:spacing w:after="160" w:line="259" w:lineRule="auto"/>
                  <w:ind w:left="720" w:hanging="360"/>
                  <w:jc w:val="center"/>
                </w:pPr>
              </w:pPrChange>
            </w:pPr>
            <w:r w:rsidRPr="001D4CBA">
              <w:t>(3)</w:t>
            </w:r>
          </w:p>
        </w:tc>
      </w:tr>
    </w:tbl>
    <w:p w14:paraId="217B5E9B" w14:textId="34BBE785" w:rsidR="00FB6D00" w:rsidRPr="00FB6D00" w:rsidRDefault="001D4CBA" w:rsidP="008F0030">
      <w:pPr>
        <w:numPr>
          <w:ilvl w:val="0"/>
          <w:numId w:val="1"/>
        </w:numPr>
        <w:jc w:val="both"/>
      </w:pPr>
      <w:r w:rsidRPr="001D4CBA">
        <w:rPr>
          <w:i/>
          <w:iCs/>
        </w:rPr>
        <w:t>Prediction task only:</w:t>
      </w:r>
      <w:r>
        <w:rPr>
          <w:i/>
          <w:iCs/>
        </w:rPr>
        <w:t xml:space="preserve"> </w:t>
      </w:r>
      <w:r w:rsidR="00FB6D00" w:rsidRPr="00FB6D00">
        <w:t>The distance between the point of disappearance of the ball and the target rectangle</w:t>
      </w:r>
      <w:r w:rsidR="002D4A3F">
        <w:t xml:space="preserve"> (that is, the occluded distance)</w:t>
      </w:r>
      <w:r w:rsidR="00FB6D00" w:rsidRPr="00FB6D00">
        <w:t xml:space="preserve"> </w:t>
      </w:r>
      <w:r w:rsidR="00A61CE8">
        <w:t>i</w:t>
      </w:r>
      <w:r w:rsidR="00FB6D00" w:rsidRPr="00FB6D00">
        <w:t xml:space="preserve">s estimated </w:t>
      </w:r>
      <w:del w:id="662" w:author="Björn Jörges" w:date="2022-02-20T00:24:00Z">
        <w:r w:rsidR="00FB6D00" w:rsidRPr="00FB6D00" w:rsidDel="00EC7372">
          <w:delText xml:space="preserve">accurately </w:delText>
        </w:r>
      </w:del>
      <w:r w:rsidR="00FB6D00" w:rsidRPr="00FB6D00">
        <w:t>with a Weber Fraction of 5%</w:t>
      </w:r>
      <w:ins w:id="663" w:author="Björn Jörges" w:date="2022-02-20T00:30:00Z">
        <w:r w:rsidR="002E3CAE">
          <w:t>, as reported in the literature</w:t>
        </w:r>
      </w:ins>
      <w:r w:rsidR="00180D58">
        <w:t xml:space="preserve"> </w:t>
      </w:r>
      <w:r w:rsidR="00180D58">
        <w:fldChar w:fldCharType="begin" w:fldLock="1"/>
      </w:r>
      <w:r w:rsidR="00E80E45">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[40]","plainTextFormattedCitation":"[40]","previouslyFormattedCitation":"[40]"},"properties":{"noteIndex":0},"schema":"https://github.com/citation-style-language/schema/raw/master/csl-citation.json"}</w:instrText>
      </w:r>
      <w:r w:rsidR="00180D58">
        <w:fldChar w:fldCharType="separate"/>
      </w:r>
      <w:r w:rsidR="006A22FC" w:rsidRPr="006A22FC">
        <w:rPr>
          <w:noProof/>
        </w:rPr>
        <w:t>[40]</w:t>
      </w:r>
      <w:r w:rsidR="00180D58">
        <w:fldChar w:fldCharType="end"/>
      </w:r>
      <w:r w:rsidR="00FB6D00" w:rsidRPr="00FB6D00">
        <w:t>.</w:t>
      </w:r>
      <w:ins w:id="664" w:author="Björn Jörges" w:date="2022-02-20T00:25:00Z">
        <w:r w:rsidR="00EC7372">
          <w:t xml:space="preserve"> We further assume that this distance is estimated accurately</w:t>
        </w:r>
        <w:del w:id="665" w:author="Laurence Roy Harris" w:date="2022-03-20T16:51:00Z">
          <w:r w:rsidR="00EC7372" w:rsidDel="00F35C95">
            <w:delText>,</w:delText>
          </w:r>
        </w:del>
        <w:r w:rsidR="00EC7372">
          <w:t xml:space="preserve"> or, if biases in depth perception </w:t>
        </w:r>
      </w:ins>
      <w:ins w:id="666" w:author="Björn Jörges" w:date="2022-02-20T00:26:00Z">
        <w:r w:rsidR="00EC7372">
          <w:t>impact accuracy, that these biases also impact the perceived speed of the ball in such a way that these biases cancel out.</w:t>
        </w:r>
      </w:ins>
      <w:ins w:id="667" w:author="Björn Jörges" w:date="2022-02-20T00:27:00Z">
        <w:r w:rsidR="00456411">
          <w:t xml:space="preserve"> Out of these two scenarios, we believe the latter is more likely, as </w:t>
        </w:r>
      </w:ins>
      <w:ins w:id="668" w:author="Björn Jörges" w:date="2022-02-20T00:31:00Z">
        <w:r w:rsidR="002E3CAE">
          <w:t>it is quite established</w:t>
        </w:r>
      </w:ins>
      <w:ins w:id="669" w:author="Björn Jörges" w:date="2022-02-20T00:27:00Z">
        <w:r w:rsidR="00456411">
          <w:t xml:space="preserve"> </w:t>
        </w:r>
      </w:ins>
      <w:ins w:id="670" w:author="Björn Jörges" w:date="2022-02-20T00:31:00Z">
        <w:r w:rsidR="002E3CAE">
          <w:t xml:space="preserve">in the literature that depth is </w:t>
        </w:r>
      </w:ins>
      <w:ins w:id="671" w:author="Björn Jörges" w:date="2022-02-20T00:27:00Z">
        <w:r w:rsidR="00456411">
          <w:t>underestimated in VR</w:t>
        </w:r>
      </w:ins>
      <w:ins w:id="672" w:author="Björn Jörges" w:date="2022-02-20T00:28:00Z">
        <w:r w:rsidR="006A4695">
          <w:t xml:space="preserve"> </w:t>
        </w:r>
        <w:r w:rsidR="006A4695">
          <w:fldChar w:fldCharType="begin" w:fldLock="1"/>
        </w:r>
      </w:ins>
      <w:r w:rsidR="00E80E45">
        <w:instrText>ADDIN CSL_CITATION {"citationItems":[{"id":"ITEM-1","itemData":{"DOI":"10.1109/EIT.2019.8834182","ISBN":"9781728109275","ISSN":"21540373","abstract":"The purpose of Virtual Reality (VR) is to provide a consistent simulation of the realistic world and make interaction between different worlds and objects possible. Perceiving depth and distance correctly in VR is essential, but, many previous work showed an underestimation of distance in Virtual Reality with Head Mounted Displays (HMDs). The present work gives a literature review of the design challenges of such systems, distance perception issue in VR, and study perceptual research in virtual environments. We will give a review of the history of the work and efforts done in visual perception to measure the perceived distance. A particular focus will be on distance estimates methods and techniques in VR and AR developed throughout these work. Depth perception is one of the important elements in virtual reality. The perceived depth is influenced by Head Mounted Displays (HMD) that inevitability decrease the virtual content's depth perception.","author":[{"dropping-particle":"El","family":"Jamiy","given":"Fatima","non-dropping-particle":"","parse-names":false,"suffix":""},{"dropping-particle":"","family":"Marsh","given":"Ronald","non-dropping-particle":"","parse-names":false,"suffix":""}],"container-title":"IEEE International Conference on Electro Information Technology","id":"ITEM-1","issued":{"date-parts":[["2019"]]},"page":"063-068","publisher":"IEEE","title":"Distance estimation in virtual reality and augmented reality: A survey","type":"article-journal","volume":"2019-May"},"uris":["http://www.mendeley.com/documents/?uuid=71076e33-7b98-4df4-b823-e53f3c17f24f"]}],"mendeley":{"formattedCitation":"[41]","plainTextFormattedCitation":"[41]","previouslyFormattedCitation":"[41]"},"properties":{"noteIndex":0},"schema":"https://github.com/citation-style-language/schema/raw/master/csl-citation.json"}</w:instrText>
      </w:r>
      <w:r w:rsidR="006A4695">
        <w:fldChar w:fldCharType="separate"/>
      </w:r>
      <w:r w:rsidR="006A22FC" w:rsidRPr="006A22FC">
        <w:rPr>
          <w:noProof/>
        </w:rPr>
        <w:t>[41]</w:t>
      </w:r>
      <w:ins w:id="673" w:author="Björn Jörges" w:date="2022-02-20T00:28:00Z">
        <w:r w:rsidR="006A4695">
          <w:fldChar w:fldCharType="end"/>
        </w:r>
      </w:ins>
      <w:ins w:id="674" w:author="Björn Jörges" w:date="2022-02-20T00:27:00Z">
        <w:r w:rsidR="00456411">
          <w:t>, and an underestimation of depth would lead to an underestimation of the physical distance between</w:t>
        </w:r>
      </w:ins>
      <w:ins w:id="675" w:author="Björn Jörges" w:date="2022-02-20T00:31:00Z">
        <w:r w:rsidR="002E3CAE">
          <w:t xml:space="preserve"> the</w:t>
        </w:r>
      </w:ins>
      <w:ins w:id="676" w:author="Björn Jörges" w:date="2022-02-20T00:27:00Z">
        <w:r w:rsidR="00456411">
          <w:t xml:space="preserve"> </w:t>
        </w:r>
      </w:ins>
      <w:ins w:id="677" w:author="Björn Jörges" w:date="2022-02-20T00:28:00Z">
        <w:r w:rsidR="006A4695">
          <w:t xml:space="preserve">point of disappearance and </w:t>
        </w:r>
      </w:ins>
      <w:ins w:id="678" w:author="Björn Jörges" w:date="2022-02-20T00:31:00Z">
        <w:r w:rsidR="002E3CAE">
          <w:t xml:space="preserve">the </w:t>
        </w:r>
      </w:ins>
      <w:ins w:id="679" w:author="Björn Jörges" w:date="2022-02-20T00:28:00Z">
        <w:r w:rsidR="006A4695">
          <w:t>target rectangle. However, this bias in depth perception</w:t>
        </w:r>
      </w:ins>
      <w:ins w:id="680" w:author="Björn Jörges" w:date="2022-02-20T00:29:00Z">
        <w:r w:rsidR="006A4695">
          <w:t xml:space="preserve"> should also lead the observer to underestimate the physical speed of the ball in the same way</w:t>
        </w:r>
      </w:ins>
      <w:ins w:id="681" w:author="Björn Jörges" w:date="2022-02-20T00:31:00Z">
        <w:r w:rsidR="002E3CAE">
          <w:t>, causing</w:t>
        </w:r>
      </w:ins>
      <w:ins w:id="682" w:author="Björn Jörges" w:date="2022-02-20T00:29:00Z">
        <w:r w:rsidR="006A4695">
          <w:t xml:space="preserve"> both biases to cancel each</w:t>
        </w:r>
      </w:ins>
      <w:ins w:id="683" w:author="Björn Jörges" w:date="2022-02-20T00:31:00Z">
        <w:r w:rsidR="002E3CAE">
          <w:t xml:space="preserve"> </w:t>
        </w:r>
      </w:ins>
      <w:ins w:id="684" w:author="Björn Jörges" w:date="2022-02-20T00:29:00Z">
        <w:r w:rsidR="006A4695">
          <w:t>other out.</w:t>
        </w:r>
      </w:ins>
      <w:ins w:id="685" w:author="Björn Jörges" w:date="2022-02-20T00:26:00Z">
        <w:r w:rsidR="00EC7372">
          <w:t xml:space="preserve"> </w:t>
        </w:r>
      </w:ins>
      <w:del w:id="686" w:author="Björn Jörges" w:date="2022-02-20T00:26:00Z">
        <w:r w:rsidR="00FB6D00" w:rsidRPr="00FB6D00" w:rsidDel="00EC7372">
          <w:delText xml:space="preserve"> </w:delText>
        </w:r>
      </w:del>
      <w:del w:id="687" w:author="Björn Jörges" w:date="2022-02-19T23:20:00Z">
        <w:r w:rsidR="00FB6D00" w:rsidRPr="00FB6D00" w:rsidDel="00577AF1">
          <w:delText>No b</w:delText>
        </w:r>
      </w:del>
      <w:ins w:id="688" w:author="Björn Jörges" w:date="2022-02-19T23:20:00Z">
        <w:r w:rsidR="00577AF1">
          <w:t>B</w:t>
        </w:r>
      </w:ins>
      <w:r w:rsidR="00FB6D00" w:rsidRPr="00FB6D00">
        <w:t xml:space="preserve">etween-participant variability </w:t>
      </w:r>
      <w:r w:rsidR="00A61CE8">
        <w:t>i</w:t>
      </w:r>
      <w:r w:rsidR="00FB6D00" w:rsidRPr="00FB6D00">
        <w:t xml:space="preserve">s </w:t>
      </w:r>
      <w:ins w:id="689" w:author="Björn Jörges" w:date="2022-02-19T23:20:00Z">
        <w:r w:rsidR="00577AF1">
          <w:t>neglected here</w:t>
        </w:r>
      </w:ins>
      <w:del w:id="690" w:author="Björn Jörges" w:date="2022-02-19T23:20:00Z">
        <w:r w:rsidR="00FB6D00" w:rsidRPr="00FB6D00" w:rsidDel="00577AF1">
          <w:delText>assumed here</w:delText>
        </w:r>
      </w:del>
      <w:r w:rsidR="00FB6D00" w:rsidRPr="00FB6D00">
        <w:t>.</w:t>
      </w:r>
    </w:p>
    <w:p w14:paraId="14E937AE" w14:textId="77777777" w:rsidR="00DF2609" w:rsidRPr="00FB6D00" w:rsidRDefault="00DF2609" w:rsidP="00DF2609"/>
    <w:p w14:paraId="5209B9BE" w14:textId="5D0ABECE" w:rsidR="00CF0F07" w:rsidRDefault="003D757B" w:rsidP="003D757B">
      <w:pPr>
        <w:jc w:val="both"/>
      </w:pPr>
      <w:del w:id="691" w:author="Björn Jörges" w:date="2022-02-14T23:47:00Z">
        <w:r w:rsidRPr="00EA6F58" w:rsidDel="003B1E8D">
          <w:rPr>
            <w:b/>
            <w:bCs/>
          </w:rPr>
          <w:delText>Motion Prediction</w:delText>
        </w:r>
      </w:del>
      <w:ins w:id="692" w:author="Björn Jörges" w:date="2022-02-14T23:50:00Z">
        <w:r w:rsidR="003B1E8D">
          <w:rPr>
            <w:b/>
            <w:bCs/>
          </w:rPr>
          <w:t>Prediction</w:t>
        </w:r>
      </w:ins>
      <w:r>
        <w:t xml:space="preserve"> –</w:t>
      </w:r>
      <w:r w:rsidR="00436AC1">
        <w:t xml:space="preserve"> For the </w:t>
      </w:r>
      <w:del w:id="693" w:author="Björn Jörges" w:date="2022-02-14T23:47:00Z">
        <w:r w:rsidR="00436AC1" w:rsidDel="003B1E8D">
          <w:delText>motion prediction</w:delText>
        </w:r>
      </w:del>
      <w:ins w:id="694" w:author="Björn Jörges" w:date="2022-02-14T23:51:00Z">
        <w:r w:rsidR="003B1E8D">
          <w:t>prediction</w:t>
        </w:r>
      </w:ins>
      <w:r w:rsidR="00436AC1">
        <w:t xml:space="preserve"> task, under the</w:t>
      </w:r>
      <w:r w:rsidR="007956A3">
        <w:t xml:space="preserve"> above </w:t>
      </w:r>
      <w:r w:rsidR="00436AC1">
        <w:t xml:space="preserve">assumptions, </w:t>
      </w:r>
      <w:r w:rsidR="002974B0">
        <w:t xml:space="preserve">participants </w:t>
      </w:r>
      <w:r w:rsidR="007956A3">
        <w:t xml:space="preserve">are expected to </w:t>
      </w:r>
      <w:r w:rsidR="002974B0">
        <w:t>respond between 0.</w:t>
      </w:r>
      <w:r w:rsidR="00142A9F">
        <w:t>12</w:t>
      </w:r>
      <w:r w:rsidR="002974B0">
        <w:t xml:space="preserve"> and 0.</w:t>
      </w:r>
      <w:r w:rsidR="00142A9F">
        <w:t>2</w:t>
      </w:r>
      <w:r w:rsidR="002974B0">
        <w:t>s earlier</w:t>
      </w:r>
      <w:r w:rsidR="007956A3">
        <w:t xml:space="preserve"> during</w:t>
      </w:r>
      <w:r w:rsidR="002974B0">
        <w:t xml:space="preserve"> the Opposite Direction </w:t>
      </w:r>
      <w:r w:rsidR="00507E0A" w:rsidRPr="00507E0A">
        <w:t xml:space="preserve">motion profile </w:t>
      </w:r>
      <w:r w:rsidR="007956A3">
        <w:t>than during</w:t>
      </w:r>
      <w:r w:rsidR="002974B0">
        <w:t xml:space="preserve"> the Static </w:t>
      </w:r>
      <w:r w:rsidR="00507E0A" w:rsidRPr="00507E0A">
        <w:t xml:space="preserve">motion profile </w:t>
      </w:r>
      <w:r w:rsidR="00CF0F07">
        <w:t>(</w:t>
      </w:r>
      <w:r w:rsidR="00CF0F07">
        <w:fldChar w:fldCharType="begin"/>
      </w:r>
      <w:r w:rsidR="00CF0F07">
        <w:instrText xml:space="preserve"> REF _Ref85143040 \h </w:instrText>
      </w:r>
      <w:r w:rsidR="00CF0F07">
        <w:fldChar w:fldCharType="separate"/>
      </w:r>
      <w:r w:rsidR="00666FD5">
        <w:t xml:space="preserve">Figure </w:t>
      </w:r>
      <w:r w:rsidR="00666FD5">
        <w:rPr>
          <w:noProof/>
        </w:rPr>
        <w:t>3</w:t>
      </w:r>
      <w:r w:rsidR="00CF0F07">
        <w:fldChar w:fldCharType="end"/>
      </w:r>
      <w:r w:rsidR="00CF0F07">
        <w:t>A)</w:t>
      </w:r>
      <w:r w:rsidR="002974B0">
        <w:t>.</w:t>
      </w:r>
      <w:r w:rsidR="00436AC1">
        <w:t xml:space="preserve"> Our model further predicts that visual </w:t>
      </w:r>
      <w:r w:rsidR="00CF0F07">
        <w:t xml:space="preserve">self-motion during motion observation </w:t>
      </w:r>
      <w:r w:rsidR="007956A3">
        <w:t>will</w:t>
      </w:r>
      <w:r w:rsidR="00CF0F07">
        <w:t xml:space="preserve"> lead to higher variability in responses. </w:t>
      </w:r>
      <w:r w:rsidR="003B4C12">
        <w:t xml:space="preserve">Measuring the relation between self-motion and variability is not straight-forward because self-motion should cause an underestimation of the occlusion duration. </w:t>
      </w:r>
      <w:ins w:id="695" w:author="Björn Jörges" w:date="2022-03-20T23:04:00Z">
        <w:r w:rsidR="00076FB6">
          <w:t xml:space="preserve">If </w:t>
        </w:r>
      </w:ins>
      <w:ins w:id="696" w:author="Björn Jörges" w:date="2022-03-20T23:05:00Z">
        <w:r w:rsidR="00076FB6">
          <w:t xml:space="preserve">most noise behaves according to Weber’s Law, </w:t>
        </w:r>
      </w:ins>
      <w:ins w:id="697" w:author="Björn Jörges" w:date="2022-03-20T23:06:00Z">
        <w:r w:rsidR="00076FB6">
          <w:t xml:space="preserve">noise should be proportional to the mean length of the extrapolated interval. </w:t>
        </w:r>
      </w:ins>
      <w:r w:rsidR="003B4C12">
        <w:t xml:space="preserve">A shorter predicted interval should </w:t>
      </w:r>
      <w:ins w:id="698" w:author="Björn Jörges" w:date="2022-03-20T23:06:00Z">
        <w:r w:rsidR="00076FB6">
          <w:t xml:space="preserve">thus </w:t>
        </w:r>
      </w:ins>
      <w:r w:rsidR="003B4C12" w:rsidRPr="003B4C12">
        <w:t xml:space="preserve">in turn </w:t>
      </w:r>
      <w:r w:rsidR="003B4C12">
        <w:t>be related to lower variability</w:t>
      </w:r>
      <w:ins w:id="699" w:author="Björn Jörges" w:date="2022-02-19T20:22:00Z">
        <w:r w:rsidR="00061E1E">
          <w:t xml:space="preserve"> (in absolute terms)</w:t>
        </w:r>
      </w:ins>
      <w:ins w:id="700" w:author="Björn Jörges" w:date="2022-03-20T23:06:00Z">
        <w:r w:rsidR="00076FB6">
          <w:t xml:space="preserve"> even if </w:t>
        </w:r>
      </w:ins>
      <w:ins w:id="701" w:author="Björn Jörges" w:date="2022-03-20T23:07:00Z">
        <w:r w:rsidR="00076FB6">
          <w:t>self-motion has no direct effect on precision.</w:t>
        </w:r>
      </w:ins>
      <w:del w:id="702" w:author="Björn Jörges" w:date="2022-03-20T23:06:00Z">
        <w:r w:rsidR="003B4C12" w:rsidDel="00076FB6">
          <w:delText>.</w:delText>
        </w:r>
      </w:del>
      <w:r w:rsidR="003B4C12">
        <w:t xml:space="preserve"> </w:t>
      </w:r>
      <w:r w:rsidR="003B4C12">
        <w:fldChar w:fldCharType="begin"/>
      </w:r>
      <w:r w:rsidR="003B4C12">
        <w:instrText xml:space="preserve"> REF _Ref85143040 \h </w:instrText>
      </w:r>
      <w:r w:rsidR="003B4C12">
        <w:fldChar w:fldCharType="separate"/>
      </w:r>
      <w:r w:rsidR="00666FD5">
        <w:t xml:space="preserve">Figure </w:t>
      </w:r>
      <w:r w:rsidR="00666FD5">
        <w:rPr>
          <w:noProof/>
        </w:rPr>
        <w:t>3</w:t>
      </w:r>
      <w:r w:rsidR="003B4C12">
        <w:fldChar w:fldCharType="end"/>
      </w:r>
      <w:r w:rsidR="003B4C12">
        <w:t>B illustrates the expected relationship between biases in prediction, the motion profile</w:t>
      </w:r>
      <w:r w:rsidR="007956A3">
        <w:t>,</w:t>
      </w:r>
      <w:r w:rsidR="003B4C12">
        <w:t xml:space="preserve"> and variability in responses.</w:t>
      </w:r>
    </w:p>
    <w:p w14:paraId="5A279C51" w14:textId="6F77578E" w:rsidR="00CF194E" w:rsidRDefault="00F01003" w:rsidP="00CF194E">
      <w:pPr>
        <w:keepNext/>
        <w:jc w:val="both"/>
      </w:pPr>
      <w:r>
        <w:rPr>
          <w:noProof/>
        </w:rPr>
        <w:lastRenderedPageBreak/>
        <w:drawing>
          <wp:inline distT="0" distB="0" distL="0" distR="0" wp14:anchorId="52DA4002" wp14:editId="6EE4A43C">
            <wp:extent cx="5934074" cy="296703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3CA4B7A7" w14:textId="77777777" w:rsidR="00F01003" w:rsidRDefault="00CF194E" w:rsidP="00CF194E">
      <w:pPr>
        <w:pStyle w:val="Caption"/>
        <w:jc w:val="both"/>
      </w:pPr>
      <w:bookmarkStart w:id="703" w:name="_Ref85143040"/>
      <w:r>
        <w:t xml:space="preserve">Figure </w:t>
      </w:r>
      <w:fldSimple w:instr=" SEQ Figure \* ARABIC ">
        <w:r w:rsidR="00920C26">
          <w:rPr>
            <w:noProof/>
          </w:rPr>
          <w:t>3</w:t>
        </w:r>
      </w:fldSimple>
      <w:bookmarkEnd w:id="703"/>
      <w:r>
        <w:t xml:space="preserve">: A. Predicted data for the timing error in the prediction task, divided up by occlusion durations (x axis) and motion profile (color-coded; </w:t>
      </w:r>
      <w:r w:rsidR="005F2E35">
        <w:t>left-mos</w:t>
      </w:r>
      <w:r>
        <w:t>t: “Observer Static”</w:t>
      </w:r>
      <w:r w:rsidR="005F2E35">
        <w:t>; in the middle:</w:t>
      </w:r>
      <w:r>
        <w:t xml:space="preserve"> “Opposite Directions”</w:t>
      </w:r>
      <w:r w:rsidR="005F2E35">
        <w:t>; right-most</w:t>
      </w:r>
      <w:r>
        <w:t xml:space="preserve"> “Same Directions”). B. Predicted data for variability in the prediction task. The y axis displays the standard deviation of the extrapolated duration per condition and participant, while the x axis corresponds to the mean of the extrapolated duration per condition and participant. The motion profile is coded with different colors and line</w:t>
      </w:r>
      <w:ins w:id="704" w:author="Laurence Roy Harris" w:date="2022-03-20T16:53:00Z">
        <w:r w:rsidR="00F35C95">
          <w:t xml:space="preserve"> </w:t>
        </w:r>
      </w:ins>
      <w:r>
        <w:t>types (</w:t>
      </w:r>
      <w:r w:rsidR="005F2E35">
        <w:t xml:space="preserve">red and </w:t>
      </w:r>
      <w:r>
        <w:t xml:space="preserve">continuous for “Observer Static”, </w:t>
      </w:r>
      <w:r w:rsidR="005F2E35">
        <w:t xml:space="preserve">yellow and </w:t>
      </w:r>
      <w:r>
        <w:t xml:space="preserve">dashed </w:t>
      </w:r>
      <w:r w:rsidR="00142A9F">
        <w:t xml:space="preserve">for “Opposite Directions” and </w:t>
      </w:r>
      <w:r w:rsidR="005F2E35">
        <w:t xml:space="preserve">blue and </w:t>
      </w:r>
      <w:r w:rsidR="00142A9F">
        <w:t>dashed-and-dotted for “Same Direction”).</w:t>
      </w:r>
      <w:r w:rsidR="005921D5">
        <w:t xml:space="preserve"> The line</w:t>
      </w:r>
      <w:ins w:id="705" w:author="Laurence Roy Harris" w:date="2022-03-20T16:53:00Z">
        <w:r w:rsidR="00F35C95">
          <w:t>s</w:t>
        </w:r>
      </w:ins>
      <w:r w:rsidR="005921D5">
        <w:t xml:space="preserve"> </w:t>
      </w:r>
      <w:del w:id="706" w:author="Laurence Roy Harris" w:date="2022-03-20T16:53:00Z">
        <w:r w:rsidR="005921D5" w:rsidDel="00F35C95">
          <w:delText>correspond to the</w:delText>
        </w:r>
      </w:del>
      <w:ins w:id="707" w:author="Laurence Roy Harris" w:date="2022-03-20T16:53:00Z">
        <w:r w:rsidR="00F35C95">
          <w:t>are</w:t>
        </w:r>
      </w:ins>
      <w:r w:rsidR="005921D5">
        <w:t xml:space="preserve"> regression line</w:t>
      </w:r>
      <w:ins w:id="708" w:author="Laurence Roy Harris" w:date="2022-03-20T16:53:00Z">
        <w:r w:rsidR="00F35C95">
          <w:t>s</w:t>
        </w:r>
      </w:ins>
      <w:r w:rsidR="005921D5">
        <w:t xml:space="preserve"> for the</w:t>
      </w:r>
      <w:ins w:id="709" w:author="Laurence Roy Harris" w:date="2022-03-20T16:54:00Z">
        <w:r w:rsidR="00840F18">
          <w:t>ir</w:t>
        </w:r>
      </w:ins>
      <w:r w:rsidR="005921D5">
        <w:t xml:space="preserve"> respective condition.</w:t>
      </w:r>
    </w:p>
    <w:p w14:paraId="16264E8C" w14:textId="172958D6" w:rsidR="003D757B" w:rsidRDefault="005C4459" w:rsidP="00F41AE3">
      <w:pPr>
        <w:jc w:val="both"/>
      </w:pPr>
      <w:r>
        <w:rPr>
          <w:b/>
          <w:bCs/>
        </w:rPr>
        <w:t>Speed estimation</w:t>
      </w:r>
      <w:r w:rsidR="000A59CF">
        <w:t xml:space="preserve"> – Here, we expect to replicate </w:t>
      </w:r>
      <w:r w:rsidR="006F4A6F">
        <w:t xml:space="preserve">the </w:t>
      </w:r>
      <w:r w:rsidR="000A59CF">
        <w:t xml:space="preserve">findings </w:t>
      </w:r>
      <w:r w:rsidR="006F4A6F">
        <w:t xml:space="preserve">from our previous study </w:t>
      </w:r>
      <w:r w:rsidR="006F4A6F">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6F4A6F">
        <w:fldChar w:fldCharType="separate"/>
      </w:r>
      <w:r w:rsidR="006A22FC" w:rsidRPr="006A22FC">
        <w:rPr>
          <w:noProof/>
        </w:rPr>
        <w:t>[30]</w:t>
      </w:r>
      <w:r w:rsidR="006F4A6F">
        <w:fldChar w:fldCharType="end"/>
      </w:r>
      <w:r w:rsidR="00EA6F58">
        <w:t>:</w:t>
      </w:r>
      <w:r w:rsidR="000A59CF">
        <w:t xml:space="preserve"> </w:t>
      </w:r>
      <w:r w:rsidR="007956A3">
        <w:t>There w</w:t>
      </w:r>
      <w:r w:rsidR="000A59CF">
        <w:t xml:space="preserve">e found that participants largely estimated speed </w:t>
      </w:r>
      <w:r w:rsidR="007305E4">
        <w:t>with</w:t>
      </w:r>
      <w:r w:rsidR="000A59CF">
        <w:t xml:space="preserve"> the same </w:t>
      </w:r>
      <w:r w:rsidR="007305E4">
        <w:t xml:space="preserve">degree of </w:t>
      </w:r>
      <w:r w:rsidR="000A59CF">
        <w:t xml:space="preserve">accuracy when they were static </w:t>
      </w:r>
      <w:r w:rsidR="007305E4">
        <w:t xml:space="preserve">as </w:t>
      </w:r>
      <w:r w:rsidR="000A59CF">
        <w:t>when they were moving in the same direction as the target</w:t>
      </w:r>
      <w:r w:rsidR="00552F17">
        <w:t>.</w:t>
      </w:r>
      <w:r w:rsidR="00EE6951">
        <w:t xml:space="preserve"> In line with these results,</w:t>
      </w:r>
      <w:r w:rsidR="00552F17">
        <w:t xml:space="preserve"> </w:t>
      </w:r>
      <w:r w:rsidR="00EE6951">
        <w:t>v</w:t>
      </w:r>
      <w:r w:rsidR="00552F17">
        <w:t xml:space="preserve">isually simulated self-motion in the opposite direction </w:t>
      </w:r>
      <w:r w:rsidR="007305E4">
        <w:t xml:space="preserve">to </w:t>
      </w:r>
      <w:r w:rsidR="00552F17">
        <w:t xml:space="preserve">the ball should lead to an overestimation of ball speed </w:t>
      </w:r>
      <w:r w:rsidR="00F961AF">
        <w:t>(Hypothesis 2a</w:t>
      </w:r>
      <w:r w:rsidR="00CF194E">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666FD5">
        <w:t xml:space="preserve">Figure </w:t>
      </w:r>
      <w:r w:rsidR="00666FD5">
        <w:rPr>
          <w:noProof/>
        </w:rPr>
        <w:t>4</w:t>
      </w:r>
      <w:r w:rsidR="00152D44">
        <w:fldChar w:fldCharType="end"/>
      </w:r>
      <w:r w:rsidR="00152D44">
        <w:t>A</w:t>
      </w:r>
      <w:r w:rsidR="00F961AF">
        <w:t>)</w:t>
      </w:r>
      <w:r w:rsidR="000A59CF">
        <w:t>.</w:t>
      </w:r>
      <w:r w:rsidR="00350A80">
        <w:t xml:space="preserve"> Since we use a higher self-motion speed than in our previous study, we also expect </w:t>
      </w:r>
      <w:r w:rsidR="00F41AE3">
        <w:t xml:space="preserve">that </w:t>
      </w:r>
      <w:r w:rsidR="00350A80">
        <w:t xml:space="preserve">precision </w:t>
      </w:r>
      <w:r w:rsidR="00F41AE3">
        <w:t>will be lower</w:t>
      </w:r>
      <w:r w:rsidR="00350A80">
        <w:t xml:space="preserve"> </w:t>
      </w:r>
      <w:r w:rsidR="00F41AE3">
        <w:t xml:space="preserve">for </w:t>
      </w:r>
      <w:r w:rsidR="00350A80">
        <w:t xml:space="preserve">visual self-motion in the opposite direction </w:t>
      </w:r>
      <w:r w:rsidR="007305E4">
        <w:t xml:space="preserve">to </w:t>
      </w:r>
      <w:r w:rsidR="00350A80">
        <w:t>the ball</w:t>
      </w:r>
      <w:r w:rsidR="00F961AF">
        <w:t xml:space="preserve"> (Hypothesis 2b</w:t>
      </w:r>
      <w:r w:rsidR="00152D44">
        <w:t xml:space="preserve">, see </w:t>
      </w:r>
      <w:r w:rsidR="00152D44">
        <w:fldChar w:fldCharType="begin"/>
      </w:r>
      <w:r w:rsidR="00152D44">
        <w:instrText xml:space="preserve"> REF _Ref85144353 \h </w:instrText>
      </w:r>
      <w:r w:rsidR="00F41AE3">
        <w:instrText xml:space="preserve"> \* MERGEFORMAT </w:instrText>
      </w:r>
      <w:r w:rsidR="00152D44">
        <w:fldChar w:fldCharType="separate"/>
      </w:r>
      <w:r w:rsidR="00666FD5">
        <w:t xml:space="preserve">Figure </w:t>
      </w:r>
      <w:r w:rsidR="00666FD5">
        <w:rPr>
          <w:noProof/>
        </w:rPr>
        <w:t>4</w:t>
      </w:r>
      <w:r w:rsidR="00152D44">
        <w:fldChar w:fldCharType="end"/>
      </w:r>
      <w:r w:rsidR="00152D44">
        <w:t>B</w:t>
      </w:r>
      <w:r w:rsidR="00F961AF">
        <w:t>)</w:t>
      </w:r>
      <w:r w:rsidR="00350A80">
        <w:t>.</w:t>
      </w:r>
    </w:p>
    <w:p w14:paraId="56A01245" w14:textId="77777777" w:rsidR="00C45173" w:rsidRDefault="00CE0D67" w:rsidP="00C45173">
      <w:pPr>
        <w:keepNext/>
      </w:pPr>
      <w:r>
        <w:rPr>
          <w:noProof/>
        </w:rPr>
        <w:lastRenderedPageBreak/>
        <w:drawing>
          <wp:inline distT="0" distB="0" distL="0" distR="0" wp14:anchorId="508001FA" wp14:editId="59D8BA2C">
            <wp:extent cx="5934074" cy="2967037"/>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55E9D0DC" w14:textId="77777777" w:rsidR="00F01003" w:rsidRDefault="00C45173" w:rsidP="00C45173">
      <w:pPr>
        <w:pStyle w:val="Caption"/>
      </w:pPr>
      <w:bookmarkStart w:id="710" w:name="_Ref85144353"/>
      <w:r>
        <w:t xml:space="preserve">Figure </w:t>
      </w:r>
      <w:fldSimple w:instr=" SEQ Figure \* ARABIC ">
        <w:r w:rsidR="00920C26">
          <w:rPr>
            <w:noProof/>
          </w:rPr>
          <w:t>4</w:t>
        </w:r>
      </w:fldSimple>
      <w:bookmarkEnd w:id="710"/>
      <w:r>
        <w:t xml:space="preserve">. A. Predicted PSEs (y axis) for each ball speed (x axis) and motion profile </w:t>
      </w:r>
      <w:r w:rsidR="00CB0C3D" w:rsidRPr="00CB0C3D">
        <w:t xml:space="preserve">(color-coded; left-most: “Observer Static”; in the middle: “Opposite Directions”; right-most “Same Directions”). </w:t>
      </w:r>
      <w:r w:rsidR="003F3EA5">
        <w:t xml:space="preserve">B. As A. but for the predicted </w:t>
      </w:r>
      <w:r w:rsidR="009A7B94">
        <w:t>JNDs</w:t>
      </w:r>
      <w:r w:rsidR="003F3EA5">
        <w:t>.</w:t>
      </w:r>
    </w:p>
    <w:p w14:paraId="05FE6211" w14:textId="77777777" w:rsidR="00D369E7" w:rsidRDefault="00D369E7" w:rsidP="00F41AE3">
      <w:pPr>
        <w:jc w:val="both"/>
      </w:pPr>
      <w:r w:rsidRPr="00EA6F58">
        <w:rPr>
          <w:b/>
          <w:bCs/>
        </w:rPr>
        <w:t xml:space="preserve">A link between </w:t>
      </w:r>
      <w:r w:rsidR="005C4459">
        <w:rPr>
          <w:b/>
          <w:bCs/>
        </w:rPr>
        <w:t>speed estimation</w:t>
      </w:r>
      <w:r w:rsidRPr="00EA6F58">
        <w:rPr>
          <w:b/>
          <w:bCs/>
        </w:rPr>
        <w:t xml:space="preserve"> and </w:t>
      </w:r>
      <w:del w:id="711" w:author="Björn Jörges" w:date="2022-02-14T23:47:00Z">
        <w:r w:rsidRPr="00EA6F58" w:rsidDel="003B1E8D">
          <w:rPr>
            <w:b/>
            <w:bCs/>
          </w:rPr>
          <w:delText>motion prediction</w:delText>
        </w:r>
      </w:del>
      <w:ins w:id="712" w:author="Björn Jörges" w:date="2022-02-14T23:51:00Z">
        <w:r w:rsidR="003B1E8D">
          <w:rPr>
            <w:b/>
            <w:bCs/>
          </w:rPr>
          <w:t>predict</w:t>
        </w:r>
      </w:ins>
      <w:ins w:id="713" w:author="Laurence Roy Harris" w:date="2022-03-20T16:55:00Z">
        <w:r w:rsidR="00840F18">
          <w:rPr>
            <w:b/>
            <w:bCs/>
          </w:rPr>
          <w:t>ed</w:t>
        </w:r>
      </w:ins>
      <w:ins w:id="714" w:author="Björn Jörges" w:date="2022-02-14T23:51:00Z">
        <w:del w:id="715" w:author="Laurence Roy Harris" w:date="2022-03-20T16:55:00Z">
          <w:r w:rsidR="003B1E8D" w:rsidDel="00840F18">
            <w:rPr>
              <w:b/>
              <w:bCs/>
            </w:rPr>
            <w:delText>ion of</w:delText>
          </w:r>
        </w:del>
        <w:r w:rsidR="003B1E8D">
          <w:rPr>
            <w:b/>
            <w:bCs/>
          </w:rPr>
          <w:t xml:space="preserve"> time-to-contact</w:t>
        </w:r>
      </w:ins>
      <w:r>
        <w:t xml:space="preserve"> – </w:t>
      </w:r>
      <w:r w:rsidR="005C676A">
        <w:t xml:space="preserve">We further expect the errors observed in the </w:t>
      </w:r>
      <w:del w:id="716" w:author="Björn Jörges" w:date="2022-02-14T23:47:00Z">
        <w:r w:rsidR="005C676A" w:rsidDel="003B1E8D">
          <w:delText>motion prediction</w:delText>
        </w:r>
      </w:del>
      <w:ins w:id="717" w:author="Björn Jörges" w:date="2022-02-14T23:51:00Z">
        <w:r w:rsidR="003B1E8D">
          <w:t xml:space="preserve">prediction </w:t>
        </w:r>
      </w:ins>
      <w:del w:id="718" w:author="Björn Jörges" w:date="2022-02-14T23:51:00Z">
        <w:r w:rsidR="005C676A" w:rsidDel="003B1E8D">
          <w:delText xml:space="preserve"> </w:delText>
        </w:r>
      </w:del>
      <w:r w:rsidR="005C676A">
        <w:t>task</w:t>
      </w:r>
      <w:r w:rsidR="00F32F59">
        <w:t xml:space="preserve"> in response to self-motion</w:t>
      </w:r>
      <w:r w:rsidR="005C676A">
        <w:t xml:space="preserve"> to correlate with the errors in the </w:t>
      </w:r>
      <w:r w:rsidR="005C4459">
        <w:t>speed estimation</w:t>
      </w:r>
      <w:r w:rsidR="005C676A">
        <w:t xml:space="preserve"> task</w:t>
      </w:r>
      <w:r w:rsidR="00F32F59">
        <w:t xml:space="preserve"> in response to self-motion</w:t>
      </w:r>
      <w:r w:rsidR="005C676A">
        <w:t>, indicating that</w:t>
      </w:r>
      <w:r w:rsidR="00D13BF7">
        <w:t xml:space="preserve"> </w:t>
      </w:r>
      <w:r w:rsidR="00F37278">
        <w:t xml:space="preserve">performance </w:t>
      </w:r>
      <w:r w:rsidR="005C676A">
        <w:t xml:space="preserve">in speed perception translate to errors in </w:t>
      </w:r>
      <w:del w:id="719" w:author="Björn Jörges" w:date="2022-02-14T23:47:00Z">
        <w:r w:rsidR="005C676A" w:rsidDel="003B1E8D">
          <w:delText>motion prediction</w:delText>
        </w:r>
      </w:del>
      <w:ins w:id="720" w:author="Björn Jörges" w:date="2022-02-14T23:51:00Z">
        <w:r w:rsidR="003B1E8D">
          <w:t>predict</w:t>
        </w:r>
      </w:ins>
      <w:ins w:id="721" w:author="Laurence Roy Harris" w:date="2022-03-20T16:56:00Z">
        <w:r w:rsidR="00840F18">
          <w:t>ed</w:t>
        </w:r>
      </w:ins>
      <w:ins w:id="722" w:author="Björn Jörges" w:date="2022-02-14T23:51:00Z">
        <w:del w:id="723" w:author="Laurence Roy Harris" w:date="2022-03-20T16:56:00Z">
          <w:r w:rsidR="003B1E8D" w:rsidDel="00840F18">
            <w:delText>ion of</w:delText>
          </w:r>
        </w:del>
        <w:r w:rsidR="003B1E8D">
          <w:t xml:space="preserve"> time-to-contact</w:t>
        </w:r>
      </w:ins>
      <w:r w:rsidR="00F37278">
        <w:t>, both in terms of accuracy (</w:t>
      </w:r>
      <w:r w:rsidR="00F37278">
        <w:fldChar w:fldCharType="begin"/>
      </w:r>
      <w:r w:rsidR="00F37278">
        <w:instrText xml:space="preserve"> REF _Ref85145469 \h </w:instrText>
      </w:r>
      <w:r w:rsidR="00F37278">
        <w:fldChar w:fldCharType="separate"/>
      </w:r>
      <w:r w:rsidR="00666FD5">
        <w:t xml:space="preserve">Figure </w:t>
      </w:r>
      <w:r w:rsidR="00666FD5">
        <w:rPr>
          <w:noProof/>
        </w:rPr>
        <w:t>5</w:t>
      </w:r>
      <w:r w:rsidR="00F37278">
        <w:fldChar w:fldCharType="end"/>
      </w:r>
      <w:r w:rsidR="00F37278">
        <w:t>A) and precision (</w:t>
      </w:r>
      <w:r w:rsidR="00F37278" w:rsidRPr="00F37278">
        <w:fldChar w:fldCharType="begin"/>
      </w:r>
      <w:r w:rsidR="00F37278" w:rsidRPr="00F37278">
        <w:instrText xml:space="preserve"> REF _Ref85145469 \h </w:instrText>
      </w:r>
      <w:r w:rsidR="00F37278" w:rsidRPr="00F37278">
        <w:fldChar w:fldCharType="separate"/>
      </w:r>
      <w:r w:rsidR="00666FD5">
        <w:t xml:space="preserve">Figure </w:t>
      </w:r>
      <w:r w:rsidR="00666FD5">
        <w:rPr>
          <w:noProof/>
        </w:rPr>
        <w:t>5</w:t>
      </w:r>
      <w:r w:rsidR="00F37278" w:rsidRPr="00F37278">
        <w:fldChar w:fldCharType="end"/>
      </w:r>
      <w:r w:rsidR="00F37278">
        <w:t>B)</w:t>
      </w:r>
      <w:r w:rsidR="00FC5C9E">
        <w:t>.</w:t>
      </w:r>
    </w:p>
    <w:p w14:paraId="0B04C6FF" w14:textId="77777777" w:rsidR="00F41AE3" w:rsidRDefault="00CE0D67" w:rsidP="00F41AE3">
      <w:pPr>
        <w:keepNext/>
      </w:pPr>
      <w:r>
        <w:rPr>
          <w:noProof/>
        </w:rPr>
        <w:drawing>
          <wp:inline distT="0" distB="0" distL="0" distR="0" wp14:anchorId="6A6B0877" wp14:editId="21FA3EE0">
            <wp:extent cx="5934074" cy="29670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34074" cy="2967037"/>
                    </a:xfrm>
                    <a:prstGeom prst="rect">
                      <a:avLst/>
                    </a:prstGeom>
                    <a:noFill/>
                    <a:ln>
                      <a:noFill/>
                    </a:ln>
                  </pic:spPr>
                </pic:pic>
              </a:graphicData>
            </a:graphic>
          </wp:inline>
        </w:drawing>
      </w:r>
    </w:p>
    <w:p w14:paraId="5152ED8B" w14:textId="77777777" w:rsidR="00F01003" w:rsidRDefault="00F41AE3" w:rsidP="00F41AE3">
      <w:pPr>
        <w:pStyle w:val="Caption"/>
      </w:pPr>
      <w:bookmarkStart w:id="724" w:name="_Ref85145469"/>
      <w:r>
        <w:t xml:space="preserve">Figure </w:t>
      </w:r>
      <w:fldSimple w:instr=" SEQ Figure \* ARABIC ">
        <w:r w:rsidR="00920C26">
          <w:rPr>
            <w:noProof/>
          </w:rPr>
          <w:t>5</w:t>
        </w:r>
      </w:fldSimple>
      <w:bookmarkEnd w:id="724"/>
      <w:r>
        <w:t xml:space="preserve">: </w:t>
      </w:r>
      <w:r w:rsidR="00F62C60">
        <w:t xml:space="preserve">A. Relationship between the difference in PSEs between the Opposite Directions motion profile and the Observer Static motion profile in the </w:t>
      </w:r>
      <w:r w:rsidR="005C4459">
        <w:t>speed estimation</w:t>
      </w:r>
      <w:r w:rsidR="00F62C60">
        <w:t xml:space="preserve"> task (x axis) and the difference in predicted durations between these motion profiles (y axis).</w:t>
      </w:r>
      <w:r w:rsidR="005519D0">
        <w:t xml:space="preserve"> One data point corresponds to one participant.</w:t>
      </w:r>
      <w:r w:rsidR="00F62C60">
        <w:t xml:space="preserve"> B. As A., but for the</w:t>
      </w:r>
      <w:r w:rsidR="00680FC6">
        <w:t xml:space="preserve"> relation between the</w:t>
      </w:r>
      <w:r w:rsidR="00F62C60">
        <w:t xml:space="preserve"> </w:t>
      </w:r>
      <w:r w:rsidR="006F23B3">
        <w:t>JND</w:t>
      </w:r>
      <w:r w:rsidR="00680FC6">
        <w:t xml:space="preserve"> </w:t>
      </w:r>
      <w:r w:rsidR="00680FC6" w:rsidRPr="00680FC6">
        <w:t>difference</w:t>
      </w:r>
      <w:r w:rsidR="00680FC6">
        <w:t>s in the speed estimation task</w:t>
      </w:r>
      <w:r w:rsidR="00F62C60">
        <w:t xml:space="preserve"> </w:t>
      </w:r>
      <w:r w:rsidR="00680FC6">
        <w:t>between</w:t>
      </w:r>
      <w:r w:rsidR="00F62C60">
        <w:t xml:space="preserve"> the “Opposite Directions” motion profile and the “Observer Static” motion profile</w:t>
      </w:r>
      <w:r w:rsidR="00680FC6">
        <w:t xml:space="preserve"> and the differences in standard deviations between these motion profiles.</w:t>
      </w:r>
    </w:p>
    <w:p w14:paraId="756FBD38" w14:textId="77777777" w:rsidR="00D369E7" w:rsidRDefault="00D369E7" w:rsidP="003D757B"/>
    <w:p w14:paraId="5ABAF15F" w14:textId="77777777" w:rsidR="000A59CF" w:rsidRDefault="00D369E7" w:rsidP="00F81FA2">
      <w:pPr>
        <w:pStyle w:val="Heading2"/>
      </w:pPr>
      <w:bookmarkStart w:id="725" w:name="_Ref96131220"/>
      <w:r>
        <w:t>Data analysis plan</w:t>
      </w:r>
      <w:bookmarkEnd w:id="725"/>
    </w:p>
    <w:p w14:paraId="50CAB63B" w14:textId="0294B1F0" w:rsidR="003C402E" w:rsidRDefault="00A24FC2" w:rsidP="008F3E6F">
      <w:pPr>
        <w:jc w:val="both"/>
      </w:pPr>
      <w:r>
        <w:t>We first perform an outlier anal</w:t>
      </w:r>
      <w:r w:rsidRPr="00A24FC2">
        <w:t>y</w:t>
      </w:r>
      <w:r>
        <w:t>sis. For the prediction task, we exclude all trials where the response timing was more than three times the occlusion duration, which indicate</w:t>
      </w:r>
      <w:r w:rsidR="00EA6F58">
        <w:t>s</w:t>
      </w:r>
      <w:r>
        <w:t xml:space="preserve"> that the participant </w:t>
      </w:r>
      <w:r w:rsidR="00EA6F58">
        <w:t xml:space="preserve">has </w:t>
      </w:r>
      <w:r>
        <w:t xml:space="preserve">not paid attention and missed the trial. For the </w:t>
      </w:r>
      <w:r w:rsidR="005C4459">
        <w:t>speed estimation</w:t>
      </w:r>
      <w:r>
        <w:t xml:space="preserve"> task, we exclude participants where more than 20% of presented ball cloud speeds were at the limits we set for the staircase (</w:t>
      </w:r>
      <w:r w:rsidR="001160A3">
        <w:t xml:space="preserve">one third of the speed </w:t>
      </w:r>
      <w:r w:rsidR="008655F9">
        <w:t xml:space="preserve">of the single ball </w:t>
      </w:r>
      <w:r w:rsidR="001160A3">
        <w:t>and three times the speed</w:t>
      </w:r>
      <w:r w:rsidR="008655F9">
        <w:t xml:space="preserve"> of the single ball</w:t>
      </w:r>
      <w:r w:rsidR="001160A3">
        <w:t>).</w:t>
      </w:r>
      <w:r w:rsidR="008709EC">
        <w:t xml:space="preserve"> For </w:t>
      </w:r>
      <w:r w:rsidR="0044324C">
        <w:t>all</w:t>
      </w:r>
      <w:r w:rsidR="008709EC">
        <w:t xml:space="preserve"> analyses </w:t>
      </w:r>
      <w:r w:rsidR="0044324C">
        <w:t>related to</w:t>
      </w:r>
      <w:r w:rsidR="008709EC">
        <w:t xml:space="preserve"> precision, we further exclude all conditions where we obtained a standard deviation of 0.01 or lower. According to our simulations, this should occur very rarely, and </w:t>
      </w:r>
      <w:r w:rsidR="0044324C">
        <w:t>taking the log of</w:t>
      </w:r>
      <w:r w:rsidR="008709EC">
        <w:t xml:space="preserve"> such low values, as we do for the precision analyses</w:t>
      </w:r>
      <w:r w:rsidR="0044324C">
        <w:t xml:space="preserve"> to counteract the expected skew in these distributions</w:t>
      </w:r>
      <w:r w:rsidR="008709EC">
        <w:t xml:space="preserve">, would lead to extremely small numbers that </w:t>
      </w:r>
      <w:r w:rsidR="0010139D">
        <w:t>c</w:t>
      </w:r>
      <w:r w:rsidR="008709EC">
        <w:t>ould bias results</w:t>
      </w:r>
      <w:r w:rsidR="009375B0">
        <w:t xml:space="preserve"> unduly.</w:t>
      </w:r>
      <w:ins w:id="726" w:author="Björn Jörges" w:date="2022-03-20T21:29:00Z">
        <w:r w:rsidR="00715677">
          <w:t xml:space="preserve"> We </w:t>
        </w:r>
      </w:ins>
      <w:ins w:id="727" w:author="Björn Jörges" w:date="2022-03-20T21:39:00Z">
        <w:r w:rsidR="00CD67F1">
          <w:t xml:space="preserve">also </w:t>
        </w:r>
      </w:ins>
      <w:ins w:id="728" w:author="Björn Jörges" w:date="2022-03-20T21:29:00Z">
        <w:r w:rsidR="00715677">
          <w:t>remove all trials w</w:t>
        </w:r>
      </w:ins>
      <w:ins w:id="729" w:author="Björn Jörges" w:date="2022-03-20T21:39:00Z">
        <w:r w:rsidR="00DF3810">
          <w:t>h</w:t>
        </w:r>
      </w:ins>
      <w:ins w:id="730" w:author="Björn Jörges" w:date="2022-03-20T21:29:00Z">
        <w:r w:rsidR="00715677">
          <w:t xml:space="preserve">ere the head </w:t>
        </w:r>
      </w:ins>
      <w:ins w:id="731" w:author="Björn Jörges" w:date="2022-03-20T21:39:00Z">
        <w:r w:rsidR="005B7D35">
          <w:t>rotation</w:t>
        </w:r>
      </w:ins>
      <w:ins w:id="732" w:author="Björn Jörges" w:date="2022-03-20T21:29:00Z">
        <w:r w:rsidR="00715677">
          <w:t xml:space="preserve"> </w:t>
        </w:r>
      </w:ins>
      <w:ins w:id="733" w:author="Björn Jörges" w:date="2022-03-20T21:37:00Z">
        <w:r w:rsidR="00F71C61">
          <w:t>was outside of the permitted range</w:t>
        </w:r>
      </w:ins>
      <w:ins w:id="734" w:author="Björn Jörges" w:date="2022-03-21T21:06:00Z">
        <w:r w:rsidR="00DA2315">
          <w:t xml:space="preserve"> (+- 2.5°)</w:t>
        </w:r>
      </w:ins>
      <w:ins w:id="735" w:author="Björn Jörges" w:date="2022-03-20T21:37:00Z">
        <w:r w:rsidR="00F71C61">
          <w:t xml:space="preserve"> for </w:t>
        </w:r>
      </w:ins>
      <w:ins w:id="736" w:author="Björn Jörges" w:date="2022-03-20T21:38:00Z">
        <w:r w:rsidR="00F71C61">
          <w:t>half or more of the recorded bins.</w:t>
        </w:r>
      </w:ins>
      <w:ins w:id="737" w:author="Björn Jörges" w:date="2022-03-20T21:29:00Z">
        <w:r w:rsidR="00715677">
          <w:t xml:space="preserve"> </w:t>
        </w:r>
      </w:ins>
    </w:p>
    <w:p w14:paraId="0BBDE4C8" w14:textId="33EDAF6E" w:rsidR="009375B0" w:rsidRPr="00A24FC2" w:rsidRDefault="009375B0" w:rsidP="008F3E6F">
      <w:pPr>
        <w:jc w:val="both"/>
      </w:pPr>
      <w:r>
        <w:t xml:space="preserve">Unless noted otherwise, we compute bootstrapped 95% confidence intervals </w:t>
      </w:r>
      <w:r w:rsidR="00FC5C9E">
        <w:t xml:space="preserve">as implemented in the </w:t>
      </w:r>
      <w:proofErr w:type="spellStart"/>
      <w:r w:rsidR="00FC5C9E">
        <w:t>confint</w:t>
      </w:r>
      <w:proofErr w:type="spellEnd"/>
      <w:r w:rsidR="00FC5C9E">
        <w:t xml:space="preserve">() function for base R </w:t>
      </w:r>
      <w:r w:rsidR="00FC5C9E" w:rsidRPr="00FC5C9E">
        <w:fldChar w:fldCharType="begin" w:fldLock="1"/>
      </w:r>
      <w:r w:rsidR="00E80E4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[42]","plainTextFormattedCitation":"[42]","previouslyFormattedCitation":"[42]"},"properties":{"noteIndex":0},"schema":"https://github.com/citation-style-language/schema/raw/master/csl-citation.json"}</w:instrText>
      </w:r>
      <w:r w:rsidR="00FC5C9E" w:rsidRPr="00FC5C9E">
        <w:fldChar w:fldCharType="separate"/>
      </w:r>
      <w:r w:rsidR="006A22FC" w:rsidRPr="006A22FC">
        <w:rPr>
          <w:noProof/>
        </w:rPr>
        <w:t>[42]</w:t>
      </w:r>
      <w:r w:rsidR="00FC5C9E" w:rsidRPr="00FC5C9E">
        <w:fldChar w:fldCharType="end"/>
      </w:r>
      <w:r w:rsidR="00FC5C9E">
        <w:t xml:space="preserve"> </w:t>
      </w:r>
      <w:r>
        <w:t>to determine statistical significance.</w:t>
      </w:r>
    </w:p>
    <w:p w14:paraId="0EFE7CFD" w14:textId="5F094896" w:rsidR="00D369E7" w:rsidRDefault="00A602DC" w:rsidP="008F3E6F">
      <w:pPr>
        <w:jc w:val="both"/>
      </w:pPr>
      <w:del w:id="738" w:author="Björn Jörges" w:date="2022-02-14T23:47:00Z">
        <w:r w:rsidRPr="00A602DC" w:rsidDel="003B1E8D">
          <w:rPr>
            <w:b/>
            <w:bCs/>
          </w:rPr>
          <w:delText>Motion Prediction</w:delText>
        </w:r>
      </w:del>
      <w:ins w:id="739" w:author="Björn Jörges" w:date="2022-02-14T23:51:00Z">
        <w:r w:rsidR="003B1E8D">
          <w:rPr>
            <w:b/>
            <w:bCs/>
          </w:rPr>
          <w:t>Prediction</w:t>
        </w:r>
      </w:ins>
      <w:r>
        <w:t xml:space="preserve"> </w:t>
      </w:r>
      <w:r w:rsidRPr="00A602DC">
        <w:t>–</w:t>
      </w:r>
      <w:r>
        <w:t xml:space="preserve"> </w:t>
      </w:r>
      <w:r w:rsidR="00D369E7">
        <w:t>To test Hypothes</w:t>
      </w:r>
      <w:r w:rsidR="00FF69E8">
        <w:t>e</w:t>
      </w:r>
      <w:r w:rsidR="00D369E7">
        <w:t xml:space="preserve">s </w:t>
      </w:r>
      <w:r w:rsidR="00FF69E8">
        <w:t>1</w:t>
      </w:r>
      <w:r w:rsidR="00D369E7">
        <w:t>a</w:t>
      </w:r>
      <w:r w:rsidR="00774AE8">
        <w:t xml:space="preserve"> regarding accuracy</w:t>
      </w:r>
      <w:r w:rsidR="00D369E7">
        <w:t xml:space="preserve">, we use Linear Mixed Modelling as implemented in the </w:t>
      </w:r>
      <w:r w:rsidR="00DE2851">
        <w:t>lme4</w:t>
      </w:r>
      <w:r w:rsidR="00ED544A">
        <w:t xml:space="preserve"> </w:t>
      </w:r>
      <w:r w:rsidR="00ED544A" w:rsidRPr="00ED544A">
        <w:t>package</w:t>
      </w:r>
      <w:r w:rsidR="00D369E7">
        <w:t xml:space="preserve"> </w:t>
      </w:r>
      <w:r w:rsidR="00D369E7">
        <w:fldChar w:fldCharType="begin" w:fldLock="1"/>
      </w:r>
      <w:r w:rsidR="00E80E4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[43]","plainTextFormattedCitation":"[43]","previouslyFormattedCitation":"[43]"},"properties":{"noteIndex":0},"schema":"https://github.com/citation-style-language/schema/raw/master/csl-citation.json"}</w:instrText>
      </w:r>
      <w:r w:rsidR="00D369E7">
        <w:fldChar w:fldCharType="separate"/>
      </w:r>
      <w:r w:rsidR="006A22FC" w:rsidRPr="006A22FC">
        <w:rPr>
          <w:noProof/>
        </w:rPr>
        <w:t>[43]</w:t>
      </w:r>
      <w:r w:rsidR="00D369E7">
        <w:fldChar w:fldCharType="end"/>
      </w:r>
      <w:r w:rsidR="00ED544A">
        <w:t xml:space="preserve"> for R</w:t>
      </w:r>
      <w:r w:rsidR="00FF69E8">
        <w:t xml:space="preserve">. </w:t>
      </w:r>
      <w:r w:rsidR="00D5279A">
        <w:t xml:space="preserve">The corresponding script can be found </w:t>
      </w:r>
      <w:del w:id="740" w:author="Björn Jörges" w:date="2022-03-01T03:17:00Z">
        <w:r w:rsidR="00C67DC1" w:rsidDel="000D3128">
          <w:fldChar w:fldCharType="begin"/>
        </w:r>
        <w:r w:rsidR="00C67DC1" w:rsidDel="000D3128">
          <w:delInstrText xml:space="preserve"> HYPERLINK "https://github.com/b-jorges/Predicting-while-Moving/blob/main/Analysis%20Prediction.R" </w:delInstrText>
        </w:r>
        <w:r w:rsidR="00C67DC1" w:rsidDel="000D3128">
          <w:fldChar w:fldCharType="separate"/>
        </w:r>
        <w:r w:rsidR="00D5279A" w:rsidRPr="000D3128" w:rsidDel="000D3128">
          <w:rPr>
            <w:rPrChange w:id="741" w:author="Björn Jörges" w:date="2022-03-01T03:17:00Z">
              <w:rPr>
                <w:rStyle w:val="Hyperlink"/>
              </w:rPr>
            </w:rPrChange>
          </w:rPr>
          <w:delText>here (on GitHub)</w:delText>
        </w:r>
        <w:r w:rsidR="00C67DC1" w:rsidDel="000D3128">
          <w:rPr>
            <w:rStyle w:val="Hyperlink"/>
          </w:rPr>
          <w:fldChar w:fldCharType="end"/>
        </w:r>
      </w:del>
      <w:ins w:id="742" w:author="Björn Jörges" w:date="2022-03-01T03:17:00Z">
        <w:r w:rsidR="000D3128" w:rsidRPr="000D3128">
          <w:rPr>
            <w:rPrChange w:id="743" w:author="Björn Jörges" w:date="2022-03-01T03:17:00Z">
              <w:rPr>
                <w:rStyle w:val="Hyperlink"/>
              </w:rPr>
            </w:rPrChange>
          </w:rPr>
          <w:t>here (on GitHub</w:t>
        </w:r>
        <w:r w:rsidR="000D3128">
          <w:t xml:space="preserve">: </w:t>
        </w:r>
        <w:r w:rsidR="000D3128" w:rsidRPr="000D3128">
          <w:t>https://github.com/b-jorges/Predicting-while-Moving/blob/main/Analysis%20Prediction.R</w:t>
        </w:r>
        <w:r w:rsidR="000D3128" w:rsidRPr="000D3128">
          <w:rPr>
            <w:rPrChange w:id="744" w:author="Björn Jörges" w:date="2022-03-01T03:17:00Z">
              <w:rPr>
                <w:rStyle w:val="Hyperlink"/>
              </w:rPr>
            </w:rPrChange>
          </w:rPr>
          <w:t>)</w:t>
        </w:r>
      </w:ins>
      <w:r w:rsidR="00D5279A">
        <w:t xml:space="preserve">. </w:t>
      </w:r>
      <w:r w:rsidR="0053369B">
        <w:t>We fit a model with the temporal error as dependent variable, the motion profile (“Observer Static”, “Same Direction” and “Opposite Directions”) as fixed effect, and random intercepts</w:t>
      </w:r>
      <w:r w:rsidR="009375B0">
        <w:t xml:space="preserve"> and</w:t>
      </w:r>
      <w:r w:rsidR="00A27BFB">
        <w:t xml:space="preserve"> </w:t>
      </w:r>
      <w:r w:rsidR="0053369B">
        <w:t xml:space="preserve">random slopes for </w:t>
      </w:r>
      <w:r w:rsidR="008F3E6F">
        <w:t xml:space="preserve">the </w:t>
      </w:r>
      <w:r w:rsidR="0053369B">
        <w:t xml:space="preserve">speed of the ball </w:t>
      </w:r>
      <w:r w:rsidR="00347888">
        <w:t xml:space="preserve">per participant, </w:t>
      </w:r>
      <w:r w:rsidR="009375B0">
        <w:t>as well as</w:t>
      </w:r>
      <w:r w:rsidR="00347888">
        <w:t xml:space="preserve"> random intercepts for </w:t>
      </w:r>
      <w:r w:rsidR="0053369B">
        <w:t xml:space="preserve">the occlusion duration as random effects. In Wilkinson &amp; Rogers notation </w:t>
      </w:r>
      <w:r w:rsidR="0053369B">
        <w:fldChar w:fldCharType="begin" w:fldLock="1"/>
      </w:r>
      <w:r w:rsidR="00E80E45">
        <w:instrText>ADDIN CSL_CITATION {"citationItems":[{"id":"ITEM-1","itemData":{"author":[{"dropping-particle":"","family":"Wilkinson","given":"G. N.","non-dropping-particle":"","parse-names":false,"suffix":""},{"dropping-particle":"","family":"Rogers","given":"C. E.","non-dropping-particle":"","parse-names":false,"suffix":""}],"container-title":"Journal of the Royal Statistical Society","id":"ITEM-1","issue":"3","issued":{"date-parts":[["1973"]]},"page":"392-399","title":"Symbolic Description of Factorial Models for Analysis of Variance","type":"article-journal","volume":"22"},"uris":["http://www.mendeley.com/documents/?uuid=7eb6e010-59a8-40fc-9c79-291402058d15"]}],"mendeley":{"formattedCitation":"[44]","manualFormatting":"(1973)","plainTextFormattedCitation":"[44]","previouslyFormattedCitation":"[44]"},"properties":{"noteIndex":0},"schema":"https://github.com/citation-style-language/schema/raw/master/csl-citation.json"}</w:instrText>
      </w:r>
      <w:r w:rsidR="0053369B">
        <w:fldChar w:fldCharType="separate"/>
      </w:r>
      <w:r w:rsidR="0053369B" w:rsidRPr="0053369B">
        <w:rPr>
          <w:noProof/>
        </w:rPr>
        <w:t>(1973)</w:t>
      </w:r>
      <w:r w:rsidR="0053369B">
        <w:fldChar w:fldCharType="end"/>
      </w:r>
      <w:r w:rsidR="0053369B">
        <w:t>, this model reads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53369B" w14:paraId="1EC123C0" w14:textId="77777777" w:rsidTr="004F62FD">
        <w:tc>
          <w:tcPr>
            <w:tcW w:w="8365" w:type="dxa"/>
          </w:tcPr>
          <w:p w14:paraId="540DAF74" w14:textId="77777777" w:rsidR="0053369B" w:rsidRPr="008F3E6F" w:rsidRDefault="0053369B" w:rsidP="004F62FD">
            <w:pPr>
              <w:jc w:val="center"/>
              <w:rPr>
                <w:rFonts w:eastAsiaTheme="minorEastAsia"/>
              </w:rPr>
            </w:pPr>
            <m:oMath>
              <m:r>
                <w:rPr>
                  <w:rFonts w:ascii="Cambria Math" w:hAnsi="Cambria Math"/>
                </w:rPr>
                <m:t>Error ~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347888" w:rsidRPr="00347888">
              <w:rPr>
                <w:rFonts w:ascii="Cambria Math" w:hAnsi="Cambria Math"/>
                <w:i/>
              </w:rPr>
              <w:t>+ (1 | Occlusion Duration)</w:t>
            </w:r>
          </w:p>
        </w:tc>
        <w:tc>
          <w:tcPr>
            <w:tcW w:w="985" w:type="dxa"/>
          </w:tcPr>
          <w:p w14:paraId="2C10E22A" w14:textId="77777777" w:rsidR="0053369B" w:rsidRDefault="0053369B" w:rsidP="004F62FD">
            <w:pPr>
              <w:jc w:val="both"/>
            </w:pPr>
            <w:r>
              <w:t>(</w:t>
            </w:r>
            <w:r w:rsidR="004F62FD">
              <w:t>4</w:t>
            </w:r>
            <w:r>
              <w:t xml:space="preserve">) </w:t>
            </w:r>
          </w:p>
        </w:tc>
      </w:tr>
    </w:tbl>
    <w:p w14:paraId="728542F4" w14:textId="77777777" w:rsidR="002259CA" w:rsidRDefault="002259CA" w:rsidP="009375B0">
      <w:pPr>
        <w:spacing w:before="240"/>
        <w:jc w:val="both"/>
        <w:rPr>
          <w:ins w:id="745" w:author="Björn Jörges" w:date="2022-02-18T02:50:00Z"/>
        </w:rPr>
      </w:pPr>
      <w:ins w:id="746" w:author="Björn Jörges" w:date="2022-02-18T02:50:00Z">
        <w:r>
          <w:t xml:space="preserve">We expect the regression coefficient corresponding to the motion profile “Opposite Directions” to be </w:t>
        </w:r>
      </w:ins>
      <w:ins w:id="747" w:author="Laurence Roy Harris" w:date="2022-03-20T16:57:00Z">
        <w:r w:rsidR="00840F18">
          <w:t xml:space="preserve">negative and </w:t>
        </w:r>
      </w:ins>
      <w:ins w:id="748" w:author="Björn Jörges" w:date="2022-02-18T02:50:00Z">
        <w:r>
          <w:t>significantly different from zero</w:t>
        </w:r>
        <w:del w:id="749" w:author="Laurence Roy Harris" w:date="2022-03-20T16:57:00Z">
          <w:r w:rsidDel="00840F18">
            <w:delText xml:space="preserve"> and </w:delText>
          </w:r>
        </w:del>
      </w:ins>
      <w:ins w:id="750" w:author="Björn Jörges" w:date="2022-02-18T02:51:00Z">
        <w:del w:id="751" w:author="Laurence Roy Harris" w:date="2022-03-20T16:57:00Z">
          <w:r w:rsidDel="00840F18">
            <w:delText>negative</w:delText>
          </w:r>
        </w:del>
        <w:r>
          <w:t>.</w:t>
        </w:r>
      </w:ins>
    </w:p>
    <w:p w14:paraId="7D669268" w14:textId="77777777" w:rsidR="00774AE8" w:rsidRDefault="00774AE8" w:rsidP="009375B0">
      <w:pPr>
        <w:spacing w:before="240"/>
        <w:jc w:val="both"/>
      </w:pPr>
      <w:r>
        <w:t xml:space="preserve">For Hypothesis 1b regarding precision, we need to take into account </w:t>
      </w:r>
      <w:r w:rsidR="006325DE">
        <w:t>one</w:t>
      </w:r>
      <w:r w:rsidR="00215E7B">
        <w:t xml:space="preserve"> possible confound</w:t>
      </w:r>
      <w:r w:rsidR="006325DE" w:rsidRPr="003074E7">
        <w:t xml:space="preserve">: </w:t>
      </w:r>
      <w:del w:id="752" w:author="Björn Jörges" w:date="2022-02-18T02:48:00Z">
        <w:r w:rsidDel="002259CA">
          <w:delText xml:space="preserve">biases </w:delText>
        </w:r>
      </w:del>
      <w:ins w:id="753" w:author="Björn Jörges" w:date="2022-02-18T02:48:00Z">
        <w:r w:rsidR="002259CA">
          <w:t xml:space="preserve">differences </w:t>
        </w:r>
      </w:ins>
      <w:r>
        <w:t xml:space="preserve">in </w:t>
      </w:r>
      <w:del w:id="754" w:author="Björn Jörges" w:date="2022-02-18T02:48:00Z">
        <w:r w:rsidDel="002259CA">
          <w:delText xml:space="preserve">the </w:delText>
        </w:r>
      </w:del>
      <w:r>
        <w:t xml:space="preserve">timing </w:t>
      </w:r>
      <w:ins w:id="755" w:author="Björn Jörges" w:date="2022-02-18T02:48:00Z">
        <w:r w:rsidR="002259CA">
          <w:t xml:space="preserve">accuracy </w:t>
        </w:r>
      </w:ins>
      <w:del w:id="756" w:author="Björn Jörges" w:date="2022-02-18T02:48:00Z">
        <w:r w:rsidDel="002259CA">
          <w:delText xml:space="preserve">error </w:delText>
        </w:r>
      </w:del>
      <w:r>
        <w:t>can impact variability</w:t>
      </w:r>
      <w:r w:rsidR="006841D8">
        <w:t>:</w:t>
      </w:r>
      <w:r>
        <w:t xml:space="preserve"> overestimating the time it takes the ball to hit the rectangle could be connected to a higher variability, while underestimating the time could lead to lower variability. For this reason, we first compute the means and standard deviations of extrapolated durations for each condition and participant. We then fit a test model with the standard deviations as dependent variable, the mean timing error and the motion profile as fixed effects, and random intercepts as well as random slopes for ball speeds per participant</w:t>
      </w:r>
      <w:r w:rsidR="00347888">
        <w:t xml:space="preserve"> and random intercepts for the occlusion durations</w:t>
      </w:r>
      <w:r>
        <w:t xml:space="preserve"> as random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774AE8" w:rsidRPr="00774AE8" w14:paraId="42CD362B" w14:textId="77777777" w:rsidTr="004F62FD">
        <w:tc>
          <w:tcPr>
            <w:tcW w:w="8365" w:type="dxa"/>
          </w:tcPr>
          <w:p w14:paraId="630BA514" w14:textId="77777777" w:rsidR="00774AE8" w:rsidRPr="00774AE8" w:rsidRDefault="004D15CA" w:rsidP="00ED7FC6">
            <w:pPr>
              <w:spacing w:after="160" w:line="259" w:lineRule="auto"/>
              <w:jc w:val="center"/>
            </w:pP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SD of Extrapolated Time</m:t>
                      </m:r>
                    </m:e>
                  </m:d>
                </m:e>
              </m:func>
              <m:r>
                <w:rPr>
                  <w:rFonts w:ascii="Cambria Math" w:hAnsi="Cambria Math"/>
                </w:rPr>
                <m:t>~ Mean of Extrapolated Time+ Motion Profile+</m:t>
              </m:r>
              <m:d>
                <m:dPr>
                  <m:endChr m:val="|"/>
                  <m:ctrlPr>
                    <w:rPr>
                      <w:rFonts w:ascii="Cambria Math" w:hAnsi="Cambria Math"/>
                      <w:i/>
                    </w:rPr>
                  </m:ctrlPr>
                </m:dPr>
                <m:e>
                  <m:r>
                    <w:rPr>
                      <w:rFonts w:ascii="Cambria Math" w:hAnsi="Cambria Math"/>
                    </w:rPr>
                    <m:t>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m:t>
              </m:r>
              <m:r>
                <w:rPr>
                  <w:rFonts w:ascii="Cambria Math" w:eastAsiaTheme="minorEastAsia" w:hAnsi="Cambria Math"/>
                </w:rPr>
                <m:t xml:space="preserve"> </m:t>
              </m:r>
            </m:oMath>
            <w:r w:rsidR="00ED7FC6" w:rsidRPr="00ED7FC6">
              <w:rPr>
                <w:rFonts w:ascii="Cambria Math" w:eastAsiaTheme="minorEastAsia" w:hAnsi="Cambria Math"/>
                <w:i/>
              </w:rPr>
              <w:t>+ (1 | Oc</w:t>
            </w:r>
            <w:proofErr w:type="spellStart"/>
            <w:r w:rsidR="00ED7FC6" w:rsidRPr="00ED7FC6">
              <w:rPr>
                <w:rFonts w:ascii="Cambria Math" w:eastAsiaTheme="minorEastAsia" w:hAnsi="Cambria Math"/>
                <w:i/>
              </w:rPr>
              <w:t>clusion</w:t>
            </w:r>
            <w:proofErr w:type="spellEnd"/>
            <w:r w:rsidR="00ED7FC6" w:rsidRPr="00ED7FC6">
              <w:rPr>
                <w:rFonts w:ascii="Cambria Math" w:eastAsiaTheme="minorEastAsia" w:hAnsi="Cambria Math"/>
                <w:i/>
              </w:rPr>
              <w:t xml:space="preserve"> Duration)</w:t>
            </w:r>
          </w:p>
        </w:tc>
        <w:tc>
          <w:tcPr>
            <w:tcW w:w="985" w:type="dxa"/>
          </w:tcPr>
          <w:p w14:paraId="50C8CF80" w14:textId="77777777" w:rsidR="00774AE8" w:rsidRPr="00774AE8" w:rsidRDefault="00774AE8" w:rsidP="00774AE8">
            <w:pPr>
              <w:spacing w:after="160" w:line="259" w:lineRule="auto"/>
              <w:jc w:val="both"/>
            </w:pPr>
            <w:r w:rsidRPr="00774AE8">
              <w:t>(</w:t>
            </w:r>
            <w:r w:rsidR="004F62FD">
              <w:t>5</w:t>
            </w:r>
            <w:r w:rsidRPr="00774AE8">
              <w:t xml:space="preserve">) </w:t>
            </w:r>
          </w:p>
        </w:tc>
      </w:tr>
    </w:tbl>
    <w:p w14:paraId="55A3F333" w14:textId="77777777" w:rsidR="004D3AAE" w:rsidRDefault="004D3AAE" w:rsidP="008F3E6F">
      <w:pPr>
        <w:jc w:val="both"/>
      </w:pPr>
      <w:r>
        <w:t>We further fit a null model without the motion profile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D3AAE" w:rsidRPr="004D3AAE" w14:paraId="31C7B544" w14:textId="77777777" w:rsidTr="004F62FD">
        <w:tc>
          <w:tcPr>
            <w:tcW w:w="8365" w:type="dxa"/>
          </w:tcPr>
          <w:p w14:paraId="0DB5D4BB" w14:textId="77777777" w:rsidR="004D3AAE" w:rsidRPr="004D3AAE" w:rsidRDefault="00110D4F" w:rsidP="00ED7FC6">
            <w:pPr>
              <w:spacing w:after="160" w:line="259" w:lineRule="auto"/>
              <w:jc w:val="center"/>
            </w:pPr>
            <m:oMath>
              <m:r>
                <m:rPr>
                  <m:sty m:val="p"/>
                </m:rPr>
                <w:rPr>
                  <w:rFonts w:ascii="Cambria Math" w:hAnsi="Cambria Math"/>
                </w:rPr>
                <m:t>log⁡</m:t>
              </m:r>
              <m:r>
                <w:rPr>
                  <w:rFonts w:ascii="Cambria Math" w:hAnsi="Cambria Math"/>
                </w:rPr>
                <m:t>(SD of Extrapolated Time) ~ Mean of Extrapolated Time+</m:t>
              </m:r>
              <m:d>
                <m:dPr>
                  <m:endChr m:val="|"/>
                  <m:ctrlPr>
                    <w:rPr>
                      <w:rFonts w:ascii="Cambria Math" w:hAnsi="Cambria Math"/>
                      <w:i/>
                    </w:rPr>
                  </m:ctrlPr>
                </m:dPr>
                <m:e>
                  <m:r>
                    <w:rPr>
                      <w:rFonts w:ascii="Cambria Math" w:hAnsi="Cambria Math"/>
                    </w:rPr>
                    <m:t xml:space="preserve"> Spee</m:t>
                  </m:r>
                  <m:sSub>
                    <m:sSubPr>
                      <m:ctrlPr>
                        <w:rPr>
                          <w:rFonts w:ascii="Cambria Math" w:hAnsi="Cambria Math"/>
                          <w:i/>
                        </w:rPr>
                      </m:ctrlPr>
                    </m:sSubPr>
                    <m:e>
                      <m:r>
                        <w:rPr>
                          <w:rFonts w:ascii="Cambria Math" w:hAnsi="Cambria Math"/>
                        </w:rPr>
                        <m:t>d</m:t>
                      </m:r>
                    </m:e>
                    <m:sub>
                      <m:r>
                        <w:rPr>
                          <w:rFonts w:ascii="Cambria Math" w:hAnsi="Cambria Math"/>
                        </w:rPr>
                        <m:t>Ball</m:t>
                      </m:r>
                    </m:sub>
                  </m:sSub>
                  <m:r>
                    <w:rPr>
                      <w:rFonts w:ascii="Cambria Math" w:hAnsi="Cambria Math"/>
                    </w:rPr>
                    <m:t xml:space="preserve"> </m:t>
                  </m:r>
                </m:e>
              </m:d>
              <m:r>
                <w:rPr>
                  <w:rFonts w:ascii="Cambria Math" w:hAnsi="Cambria Math"/>
                </w:rPr>
                <m:t xml:space="preserve"> </m:t>
              </m:r>
              <m:r>
                <w:rPr>
                  <w:rFonts w:ascii="Cambria Math" w:hAnsi="Cambria Math"/>
                  <w:lang w:val="es-ES"/>
                </w:rPr>
                <m:t>Participant</m:t>
              </m:r>
              <m:r>
                <w:rPr>
                  <w:rFonts w:ascii="Cambria Math" w:hAnsi="Cambria Math"/>
                </w:rPr>
                <m:t xml:space="preserve">) </m:t>
              </m:r>
            </m:oMath>
            <w:r w:rsidR="00ED7FC6" w:rsidRPr="00ED7FC6">
              <w:rPr>
                <w:rFonts w:ascii="Cambria Math" w:hAnsi="Cambria Math"/>
                <w:i/>
              </w:rPr>
              <w:t>+ (1 | Occlusion Duration)</w:t>
            </w:r>
          </w:p>
        </w:tc>
        <w:tc>
          <w:tcPr>
            <w:tcW w:w="985" w:type="dxa"/>
          </w:tcPr>
          <w:p w14:paraId="13AEBE50" w14:textId="77777777" w:rsidR="004D3AAE" w:rsidRPr="004D3AAE" w:rsidRDefault="004D3AAE" w:rsidP="004D3AAE">
            <w:pPr>
              <w:spacing w:after="160" w:line="259" w:lineRule="auto"/>
              <w:jc w:val="both"/>
            </w:pPr>
            <w:r w:rsidRPr="004D3AAE">
              <w:t>(</w:t>
            </w:r>
            <w:r w:rsidR="004F62FD">
              <w:t>6</w:t>
            </w:r>
            <w:r w:rsidRPr="004D3AAE">
              <w:t xml:space="preserve">) </w:t>
            </w:r>
          </w:p>
        </w:tc>
      </w:tr>
    </w:tbl>
    <w:p w14:paraId="5581C001" w14:textId="2C639457" w:rsidR="004D3AAE" w:rsidRDefault="004D3AAE" w:rsidP="008F3E6F">
      <w:pPr>
        <w:jc w:val="both"/>
      </w:pPr>
      <w:r>
        <w:lastRenderedPageBreak/>
        <w:t xml:space="preserve">We then compare both models by means of a </w:t>
      </w:r>
      <w:r w:rsidR="009375B0">
        <w:t>L</w:t>
      </w:r>
      <w:r>
        <w:t xml:space="preserve">ikelihood </w:t>
      </w:r>
      <w:r w:rsidR="009375B0">
        <w:t>R</w:t>
      </w:r>
      <w:r>
        <w:t xml:space="preserve">atio </w:t>
      </w:r>
      <w:r w:rsidR="009375B0">
        <w:t>T</w:t>
      </w:r>
      <w:r>
        <w:t xml:space="preserve">est to determine whether the motion profile explains </w:t>
      </w:r>
      <w:r w:rsidR="009375B0">
        <w:t>significantly more</w:t>
      </w:r>
      <w:r>
        <w:t xml:space="preserve"> variability </w:t>
      </w:r>
      <w:r w:rsidR="009375B0">
        <w:t xml:space="preserve">than the test model which already takes into account </w:t>
      </w:r>
      <w:r>
        <w:t xml:space="preserve">biases in extrapolated </w:t>
      </w:r>
      <w:r w:rsidR="003755F5">
        <w:t>time</w:t>
      </w:r>
      <w:r>
        <w:t>.</w:t>
      </w:r>
      <w:ins w:id="757" w:author="Björn Jörges" w:date="2022-03-22T01:55:00Z">
        <w:r w:rsidR="00E9771D">
          <w:t xml:space="preserve"> </w:t>
        </w:r>
      </w:ins>
      <w:ins w:id="758" w:author="Björn Jörges" w:date="2022-03-22T01:56:00Z">
        <w:r w:rsidR="00E9771D">
          <w:t>W</w:t>
        </w:r>
      </w:ins>
      <w:ins w:id="759" w:author="Björn Jörges" w:date="2022-03-22T01:55:00Z">
        <w:r w:rsidR="00E9771D">
          <w:t xml:space="preserve">e will not interpret the </w:t>
        </w:r>
      </w:ins>
      <w:ins w:id="760" w:author="Björn Jörges" w:date="2022-03-22T01:56:00Z">
        <w:r w:rsidR="00E9771D">
          <w:t xml:space="preserve">regression coefficients as means and standard deviations are likely to be correlated, which may lead to biased </w:t>
        </w:r>
      </w:ins>
      <w:ins w:id="761" w:author="Björn Jörges" w:date="2022-03-22T01:57:00Z">
        <w:r w:rsidR="00E9771D">
          <w:t>regression coefficients.</w:t>
        </w:r>
      </w:ins>
    </w:p>
    <w:p w14:paraId="6DAFB915" w14:textId="3E5286AE" w:rsidR="00A27BFB" w:rsidRDefault="00A602DC" w:rsidP="008F3E6F">
      <w:pPr>
        <w:jc w:val="both"/>
      </w:pPr>
      <w:r w:rsidRPr="00A602DC">
        <w:rPr>
          <w:b/>
          <w:bCs/>
        </w:rPr>
        <w:t>Speed Estimation</w:t>
      </w:r>
      <w:r>
        <w:t xml:space="preserve"> – </w:t>
      </w:r>
      <w:r w:rsidR="001242E5">
        <w:t>To test Hypotheses 2a and 2b</w:t>
      </w:r>
      <w:r w:rsidR="00D5279A">
        <w:t xml:space="preserve"> (script can be found </w:t>
      </w:r>
      <w:del w:id="762" w:author="Björn Jörges" w:date="2022-03-01T03:18:00Z">
        <w:r w:rsidR="00C67DC1" w:rsidDel="000A1E0C">
          <w:fldChar w:fldCharType="begin"/>
        </w:r>
        <w:r w:rsidR="00C67DC1" w:rsidDel="000A1E0C">
          <w:delInstrText xml:space="preserve"> HYPERLINK "https://github.com/b-jorges/Predicting-while-Moving/blob/main/Analysis%20Speed%20Estimation.R" </w:delInstrText>
        </w:r>
        <w:r w:rsidR="00C67DC1" w:rsidDel="000A1E0C">
          <w:fldChar w:fldCharType="separate"/>
        </w:r>
        <w:r w:rsidR="00D5279A" w:rsidRPr="000A1E0C" w:rsidDel="000A1E0C">
          <w:rPr>
            <w:rPrChange w:id="763" w:author="Björn Jörges" w:date="2022-03-01T03:18:00Z">
              <w:rPr>
                <w:rStyle w:val="Hyperlink"/>
              </w:rPr>
            </w:rPrChange>
          </w:rPr>
          <w:delText>here, on GitHub</w:delText>
        </w:r>
        <w:r w:rsidR="00C67DC1" w:rsidDel="000A1E0C">
          <w:rPr>
            <w:rStyle w:val="Hyperlink"/>
          </w:rPr>
          <w:fldChar w:fldCharType="end"/>
        </w:r>
      </w:del>
      <w:ins w:id="764" w:author="Björn Jörges" w:date="2022-03-01T03:18:00Z">
        <w:r w:rsidR="000A1E0C" w:rsidRPr="000A1E0C">
          <w:rPr>
            <w:rPrChange w:id="765" w:author="Björn Jörges" w:date="2022-03-01T03:18:00Z">
              <w:rPr>
                <w:rStyle w:val="Hyperlink"/>
              </w:rPr>
            </w:rPrChange>
          </w:rPr>
          <w:t>here, on GitHub</w:t>
        </w:r>
        <w:r w:rsidR="000A1E0C">
          <w:rPr>
            <w:rStyle w:val="Hyperlink"/>
          </w:rPr>
          <w:t xml:space="preserve">: </w:t>
        </w:r>
        <w:r w:rsidR="000A1E0C" w:rsidRPr="000A1E0C">
          <w:rPr>
            <w:rStyle w:val="Hyperlink"/>
          </w:rPr>
          <w:t>https://github.com/b-jorges/Predicting-while-Moving/blob/main/Analysis%20Speed%20Estimation.R</w:t>
        </w:r>
      </w:ins>
      <w:r w:rsidR="00D5279A">
        <w:t>)</w:t>
      </w:r>
      <w:r w:rsidR="001242E5">
        <w:t xml:space="preserve"> regarding </w:t>
      </w:r>
      <w:r w:rsidR="005C4459">
        <w:t>speed estimation</w:t>
      </w:r>
      <w:r w:rsidR="00C262FD">
        <w:t>,</w:t>
      </w:r>
      <w:r w:rsidR="00C262FD" w:rsidRPr="00C262FD">
        <w:t xml:space="preserve"> we first use the R package </w:t>
      </w:r>
      <w:proofErr w:type="spellStart"/>
      <w:r w:rsidR="00C262FD" w:rsidRPr="00C262FD">
        <w:t>quickpsy</w:t>
      </w:r>
      <w:proofErr w:type="spellEnd"/>
      <w:r w:rsidR="00C262FD" w:rsidRPr="00C262FD">
        <w:t xml:space="preserve"> </w:t>
      </w:r>
      <w:r w:rsidR="00C262FD" w:rsidRPr="00C262FD">
        <w:fldChar w:fldCharType="begin" w:fldLock="1"/>
      </w:r>
      <w:r w:rsidR="00E80E45">
        <w:instrText>ADDIN CSL_CITATION {"citationItems":[{"id":"ITEM-1","itemData":{"ISSN":"20734859","abstract":"quickpsy is a package to parametrically fit psychometric functions. In comparison with previous R packages, quickpsy was built to easily fit and plot data for multiple groups. Here, we describe the standard parametric model used to fit psychometric functions and the standard estimation of its parameters using maximum likelihood. We also provide examples of usage of quickpsy, including how allowing the lapse rate to vary can sometimes eliminate the bias in parameter estimation, but not in general. Finally, we describe some implementation details, such as how to avoid the problems associated to round-off errors in the maximisation of the likelihood or the use of closures and non-standard evaluation functions.","author":[{"dropping-particle":"","family":"Linares","given":"Daniel","non-dropping-particle":"","parse-names":false,"suffix":""},{"dropping-particle":"","family":"López-Moliner","given":"Joan","non-dropping-particle":"","parse-names":false,"suffix":""}],"container-title":"The R Journal","id":"ITEM-1","issue":"1","issued":{"date-parts":[["2016"]]},"page":"122-131","title":"quickpsy: An R Package to Fit Psychometric Functions for Multiple Groups","type":"article-journal","volume":"8"},"uris":["http://www.mendeley.com/documents/?uuid=8a485358-cf3c-4642-ac6d-7cd189612ad9"]}],"mendeley":{"formattedCitation":"[45]","plainTextFormattedCitation":"[45]","previouslyFormattedCitation":"[45]"},"properties":{"noteIndex":0},"schema":"https://github.com/citation-style-language/schema/raw/master/csl-citation.json"}</w:instrText>
      </w:r>
      <w:r w:rsidR="00C262FD" w:rsidRPr="00C262FD">
        <w:fldChar w:fldCharType="separate"/>
      </w:r>
      <w:r w:rsidR="006A22FC" w:rsidRPr="006A22FC">
        <w:rPr>
          <w:noProof/>
        </w:rPr>
        <w:t>[45]</w:t>
      </w:r>
      <w:r w:rsidR="00C262FD" w:rsidRPr="00C262FD">
        <w:fldChar w:fldCharType="end"/>
      </w:r>
      <w:r w:rsidR="00C262FD" w:rsidRPr="00C262FD">
        <w:t xml:space="preserve"> to fit psychometric functions to the </w:t>
      </w:r>
      <w:r w:rsidR="005C4459">
        <w:t>speed estimation</w:t>
      </w:r>
      <w:r w:rsidR="00C262FD" w:rsidRPr="00C262FD">
        <w:t xml:space="preserve"> data, separately for each participant, speed and motion profile.</w:t>
      </w:r>
      <w:r w:rsidR="00C262FD">
        <w:t xml:space="preserve"> </w:t>
      </w:r>
      <w:proofErr w:type="spellStart"/>
      <w:r w:rsidR="00C262FD" w:rsidRPr="00C262FD">
        <w:t>Quickpsy</w:t>
      </w:r>
      <w:proofErr w:type="spellEnd"/>
      <w:r w:rsidR="00C262FD" w:rsidRPr="00C262FD">
        <w:t xml:space="preserve"> fits cumulative Gaussian functions to the data by</w:t>
      </w:r>
      <w:r w:rsidR="00ED544A">
        <w:t xml:space="preserve"> </w:t>
      </w:r>
      <w:r w:rsidR="00C262FD" w:rsidRPr="00C262FD">
        <w:t xml:space="preserve">direct likelihood maximization. The means of the cumulative Gaussians correspond to the Points of Subjective Equality (PSEs) and their standard deviations correspond to the </w:t>
      </w:r>
      <w:r w:rsidR="00106EAF">
        <w:t>84.1</w:t>
      </w:r>
      <w:r w:rsidR="006F23B3">
        <w:t xml:space="preserve">% </w:t>
      </w:r>
      <w:r w:rsidR="00C262FD" w:rsidRPr="00C262FD">
        <w:t>Just Noticeable Differences (JNDs)</w:t>
      </w:r>
      <w:r w:rsidR="006F23B3">
        <w:t>.</w:t>
      </w:r>
    </w:p>
    <w:p w14:paraId="095C48DA" w14:textId="77777777" w:rsidR="006D3D85" w:rsidRDefault="00C262FD" w:rsidP="008F3E6F">
      <w:pPr>
        <w:jc w:val="both"/>
      </w:pPr>
      <w:r>
        <w:t xml:space="preserve">To assess whether the motion profile </w:t>
      </w:r>
      <w:r w:rsidR="006D3D85">
        <w:t xml:space="preserve">biased </w:t>
      </w:r>
      <w:r>
        <w:t>the</w:t>
      </w:r>
      <w:r w:rsidR="00A27BFB">
        <w:t xml:space="preserve"> perceived speed</w:t>
      </w:r>
      <w:r>
        <w:t xml:space="preserve"> significantly, we fit </w:t>
      </w:r>
      <w:r w:rsidR="006D3D85">
        <w:t xml:space="preserve">a </w:t>
      </w:r>
      <w:r>
        <w:t>Linear Mixed Model</w:t>
      </w:r>
      <w:r w:rsidR="006D3D85">
        <w:t xml:space="preserve"> with the </w:t>
      </w:r>
      <w:r>
        <w:t>PSEs as dependent variable,</w:t>
      </w:r>
      <w:r w:rsidR="00A847BA">
        <w:t xml:space="preserve"> the </w:t>
      </w:r>
      <w:r w:rsidR="00827762">
        <w:t>self-</w:t>
      </w:r>
      <w:r w:rsidR="00A847BA">
        <w:t xml:space="preserve">motion </w:t>
      </w:r>
      <w:r w:rsidR="00827762">
        <w:t>profile as</w:t>
      </w:r>
      <w:r w:rsidR="00A847BA">
        <w:t xml:space="preserve"> fixed effect, and random intercepts and random slopes for</w:t>
      </w:r>
      <w:r w:rsidR="00A27BFB">
        <w:t xml:space="preserve"> the ball speed</w:t>
      </w:r>
      <w:r w:rsidR="00257954">
        <w:t xml:space="preserve"> </w:t>
      </w:r>
      <w:r w:rsidR="00A27BFB">
        <w:t>per p</w:t>
      </w:r>
      <w:r w:rsidR="00A847BA">
        <w:t>articipant</w:t>
      </w:r>
      <w:r w:rsidR="006D3FE7">
        <w:t xml:space="preserve"> as random ef</w:t>
      </w:r>
      <w:r w:rsidR="005A54A8">
        <w:t>f</w:t>
      </w:r>
      <w:r w:rsidR="006D3FE7">
        <w:t>ects</w:t>
      </w:r>
      <w:r w:rsidR="006D3D8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6D3D85" w:rsidRPr="006D3D85" w14:paraId="5C3BA2FC" w14:textId="77777777" w:rsidTr="006D3D85">
        <w:tc>
          <w:tcPr>
            <w:tcW w:w="8995" w:type="dxa"/>
          </w:tcPr>
          <w:p w14:paraId="34638E2A" w14:textId="77777777" w:rsidR="006D3D85" w:rsidRPr="006D3D85" w:rsidRDefault="006D3D85" w:rsidP="006D3D85">
            <w:pPr>
              <w:spacing w:after="160" w:line="259" w:lineRule="auto"/>
              <w:jc w:val="both"/>
            </w:pPr>
            <m:oMathPara>
              <m:oMath>
                <m:r>
                  <w:rPr>
                    <w:rFonts w:ascii="Cambria Math" w:hAnsi="Cambria Math"/>
                  </w:rPr>
                  <m:t>PSE ~ Motion Profile+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461" w:type="dxa"/>
          </w:tcPr>
          <w:p w14:paraId="6A51B939" w14:textId="77777777" w:rsidR="006D3D85" w:rsidRPr="006D3D85" w:rsidRDefault="006D3D85" w:rsidP="006D3D85">
            <w:pPr>
              <w:spacing w:after="160" w:line="259" w:lineRule="auto"/>
              <w:jc w:val="both"/>
            </w:pPr>
            <w:r w:rsidRPr="006D3D85">
              <w:t xml:space="preserve">(7) </w:t>
            </w:r>
          </w:p>
        </w:tc>
      </w:tr>
    </w:tbl>
    <w:p w14:paraId="76E8913C" w14:textId="77777777" w:rsidR="002259CA" w:rsidRDefault="002259CA" w:rsidP="008F3E6F">
      <w:pPr>
        <w:jc w:val="both"/>
        <w:rPr>
          <w:ins w:id="766" w:author="Björn Jörges" w:date="2022-02-18T02:53:00Z"/>
        </w:rPr>
      </w:pPr>
      <w:ins w:id="767" w:author="Björn Jörges" w:date="2022-02-18T02:53:00Z">
        <w:r>
          <w:t xml:space="preserve">We expect </w:t>
        </w:r>
      </w:ins>
      <w:ins w:id="768" w:author="Björn Jörges" w:date="2022-02-18T02:54:00Z">
        <w:r>
          <w:t>that the regression</w:t>
        </w:r>
      </w:ins>
      <w:ins w:id="769" w:author="Björn Jörges" w:date="2022-02-18T02:53:00Z">
        <w:r>
          <w:t xml:space="preserve"> </w:t>
        </w:r>
      </w:ins>
      <w:ins w:id="770" w:author="Björn Jörges" w:date="2022-02-18T02:54:00Z">
        <w:r>
          <w:t xml:space="preserve">coefficient for the </w:t>
        </w:r>
      </w:ins>
      <w:ins w:id="771" w:author="Björn Jörges" w:date="2022-02-18T02:53:00Z">
        <w:r>
          <w:t>motion profile “Opposite Directions”</w:t>
        </w:r>
      </w:ins>
      <w:ins w:id="772" w:author="Björn Jörges" w:date="2022-02-18T02:54:00Z">
        <w:r>
          <w:t xml:space="preserve"> </w:t>
        </w:r>
        <w:del w:id="773" w:author="Laurence Roy Harris" w:date="2022-03-20T16:57:00Z">
          <w:r w:rsidDel="00840F18">
            <w:delText>is</w:delText>
          </w:r>
        </w:del>
      </w:ins>
      <w:ins w:id="774" w:author="Laurence Roy Harris" w:date="2022-03-20T16:57:00Z">
        <w:r w:rsidR="00840F18">
          <w:t>will be positive and</w:t>
        </w:r>
      </w:ins>
      <w:ins w:id="775" w:author="Björn Jörges" w:date="2022-02-18T02:54:00Z">
        <w:r>
          <w:t xml:space="preserve"> significantly different from zero</w:t>
        </w:r>
        <w:del w:id="776" w:author="Laurence Roy Harris" w:date="2022-03-20T16:57:00Z">
          <w:r w:rsidDel="00840F18">
            <w:delText xml:space="preserve"> and positive</w:delText>
          </w:r>
        </w:del>
        <w:r>
          <w:t xml:space="preserve">, indicating that speed is overestimated when observer and target move in opposite directions </w:t>
        </w:r>
        <w:del w:id="777" w:author="Laurence Roy Harris" w:date="2022-03-20T16:57:00Z">
          <w:r w:rsidDel="00840F18">
            <w:delText>in</w:delText>
          </w:r>
        </w:del>
      </w:ins>
      <w:ins w:id="778" w:author="Laurence Roy Harris" w:date="2022-03-20T16:57:00Z">
        <w:r w:rsidR="00840F18">
          <w:t>as</w:t>
        </w:r>
      </w:ins>
      <w:ins w:id="779" w:author="Björn Jörges" w:date="2022-02-18T02:54:00Z">
        <w:r>
          <w:t xml:space="preserve"> compar</w:t>
        </w:r>
      </w:ins>
      <w:ins w:id="780" w:author="Laurence Roy Harris" w:date="2022-03-20T16:57:00Z">
        <w:r w:rsidR="00840F18">
          <w:t>ed</w:t>
        </w:r>
      </w:ins>
      <w:ins w:id="781" w:author="Björn Jörges" w:date="2022-02-18T02:54:00Z">
        <w:del w:id="782" w:author="Laurence Roy Harris" w:date="2022-03-20T16:57:00Z">
          <w:r w:rsidDel="00840F18">
            <w:delText>ison</w:delText>
          </w:r>
        </w:del>
        <w:r>
          <w:t xml:space="preserve"> to when the observer is static.</w:t>
        </w:r>
      </w:ins>
    </w:p>
    <w:p w14:paraId="53189605" w14:textId="77777777" w:rsidR="006D3D85" w:rsidRDefault="006D3D85" w:rsidP="008F3E6F">
      <w:pPr>
        <w:jc w:val="both"/>
      </w:pPr>
      <w:r>
        <w:t>R</w:t>
      </w:r>
      <w:r w:rsidRPr="006D3D85">
        <w:t>egarding precision</w:t>
      </w:r>
      <w:r>
        <w:t>, the same considerations</w:t>
      </w:r>
      <w:r w:rsidRPr="006D3D85">
        <w:t xml:space="preserve"> apply </w:t>
      </w:r>
      <w:r>
        <w:t xml:space="preserve">as for the </w:t>
      </w:r>
      <w:del w:id="783" w:author="Björn Jörges" w:date="2022-02-14T23:47:00Z">
        <w:r w:rsidDel="003B1E8D">
          <w:delText>motion prediction</w:delText>
        </w:r>
      </w:del>
      <w:ins w:id="784" w:author="Björn Jörges" w:date="2022-02-14T23:51:00Z">
        <w:r w:rsidR="00607E43">
          <w:t>prediction</w:t>
        </w:r>
      </w:ins>
      <w:r>
        <w:t xml:space="preserve"> task</w:t>
      </w:r>
      <w:r w:rsidRPr="006D3D85">
        <w:t xml:space="preserve">: </w:t>
      </w:r>
      <w:r>
        <w:t>in addition to a direct effect of the self-motion profile, biases elicited by the different self-motion profiles can impact precision</w:t>
      </w:r>
      <w:r w:rsidRPr="006D3D85">
        <w:t xml:space="preserve">. </w:t>
      </w:r>
      <w:r>
        <w:t>For this reason, we</w:t>
      </w:r>
      <w:r w:rsidRPr="006D3D85">
        <w:t xml:space="preserve"> use </w:t>
      </w:r>
      <w:r>
        <w:t xml:space="preserve">a </w:t>
      </w:r>
      <w:r w:rsidRPr="006D3D85">
        <w:t xml:space="preserve">model comparison-based approach </w:t>
      </w:r>
      <w:r>
        <w:t>similar to the one used above</w:t>
      </w:r>
      <w:r w:rsidRPr="006D3D85">
        <w:t>.</w:t>
      </w:r>
      <w:r>
        <w:t xml:space="preserve"> Separately for the “Same Direction” and “Opposite Directions” motion profiles, we first fit a test model that contains the log JNDs as dependent variable, the self-motion profile</w:t>
      </w:r>
      <w:r w:rsidR="003074E7">
        <w:t xml:space="preserve"> </w:t>
      </w:r>
      <w:r>
        <w:t xml:space="preserve">and the PSEs as fixed effects, and random intercepts as well as random slopes for ball speed per participant as random effects.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6D3D85" w:rsidRPr="006D3D85" w14:paraId="7F0F43DD" w14:textId="77777777" w:rsidTr="006D3D85">
        <w:tc>
          <w:tcPr>
            <w:tcW w:w="8995" w:type="dxa"/>
          </w:tcPr>
          <w:p w14:paraId="714014F5" w14:textId="77777777" w:rsidR="006D3D85" w:rsidRPr="006D3D85" w:rsidRDefault="006D3D85" w:rsidP="006D3D85">
            <w:pPr>
              <w:spacing w:after="160" w:line="259" w:lineRule="auto"/>
              <w:jc w:val="both"/>
            </w:pPr>
            <m:oMathPara>
              <m:oMath>
                <m:r>
                  <w:rPr>
                    <w:rFonts w:ascii="Cambria Math" w:hAnsi="Cambria Math"/>
                  </w:rPr>
                  <m:t>log</m:t>
                </m:r>
                <m:d>
                  <m:dPr>
                    <m:ctrlPr>
                      <w:rPr>
                        <w:rFonts w:ascii="Cambria Math" w:hAnsi="Cambria Math"/>
                        <w:i/>
                      </w:rPr>
                    </m:ctrlPr>
                  </m:dPr>
                  <m:e>
                    <m:r>
                      <w:rPr>
                        <w:rFonts w:ascii="Cambria Math" w:hAnsi="Cambria Math"/>
                      </w:rPr>
                      <m:t>JND</m:t>
                    </m:r>
                  </m:e>
                </m:d>
                <m:r>
                  <w:rPr>
                    <w:rFonts w:ascii="Cambria Math" w:hAnsi="Cambria Math"/>
                  </w:rPr>
                  <m:t>~ Motion Profile+PSE+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461" w:type="dxa"/>
          </w:tcPr>
          <w:p w14:paraId="4270DE5C" w14:textId="77777777" w:rsidR="006D3D85" w:rsidRPr="006D3D85" w:rsidRDefault="006D3D85" w:rsidP="006D3D85">
            <w:pPr>
              <w:spacing w:after="160" w:line="259" w:lineRule="auto"/>
              <w:jc w:val="both"/>
            </w:pPr>
            <w:r w:rsidRPr="006D3D85">
              <w:t>(8)</w:t>
            </w:r>
          </w:p>
        </w:tc>
      </w:tr>
    </w:tbl>
    <w:p w14:paraId="07AB6A54" w14:textId="77777777" w:rsidR="006D3D85" w:rsidRDefault="006D3D85" w:rsidP="008F3E6F">
      <w:pPr>
        <w:jc w:val="both"/>
      </w:pPr>
      <w:r>
        <w:t xml:space="preserve">We also fit a null model without the motion profile as fixed effect: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6D3D85" w:rsidRPr="006D3D85" w14:paraId="1379549D" w14:textId="77777777" w:rsidTr="00E10AA8">
        <w:tc>
          <w:tcPr>
            <w:tcW w:w="8995" w:type="dxa"/>
          </w:tcPr>
          <w:p w14:paraId="561AC180" w14:textId="77777777" w:rsidR="006D3D85" w:rsidRPr="006D3D85" w:rsidRDefault="006D3D85" w:rsidP="006D3D85">
            <w:pPr>
              <w:spacing w:after="160" w:line="259" w:lineRule="auto"/>
              <w:jc w:val="both"/>
            </w:pPr>
            <m:oMathPara>
              <m:oMath>
                <m:r>
                  <w:rPr>
                    <w:rFonts w:ascii="Cambria Math" w:hAnsi="Cambria Math"/>
                  </w:rPr>
                  <m:t>log</m:t>
                </m:r>
                <m:d>
                  <m:dPr>
                    <m:ctrlPr>
                      <w:rPr>
                        <w:rFonts w:ascii="Cambria Math" w:hAnsi="Cambria Math"/>
                        <w:i/>
                      </w:rPr>
                    </m:ctrlPr>
                  </m:dPr>
                  <m:e>
                    <m:r>
                      <w:rPr>
                        <w:rFonts w:ascii="Cambria Math" w:hAnsi="Cambria Math"/>
                      </w:rPr>
                      <m:t>JND</m:t>
                    </m:r>
                  </m:e>
                </m:d>
                <m:r>
                  <w:rPr>
                    <w:rFonts w:ascii="Cambria Math" w:hAnsi="Cambria Math"/>
                  </w:rPr>
                  <m:t>~ PSE+</m:t>
                </m:r>
                <m:d>
                  <m:dPr>
                    <m:endChr m:val="|"/>
                    <m:ctrlPr>
                      <w:rPr>
                        <w:rFonts w:ascii="Cambria Math" w:hAnsi="Cambria Math"/>
                        <w:i/>
                      </w:rPr>
                    </m:ctrlPr>
                  </m:dPr>
                  <m:e>
                    <m:r>
                      <w:rPr>
                        <w:rFonts w:ascii="Cambria Math" w:hAnsi="Cambria Math"/>
                      </w:rPr>
                      <m:t>Spee</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Ball</m:t>
                        </m:r>
                      </m:sub>
                    </m:sSub>
                  </m:e>
                </m:d>
                <m:r>
                  <w:rPr>
                    <w:rFonts w:ascii="Cambria Math" w:hAnsi="Cambria Math"/>
                  </w:rPr>
                  <m:t xml:space="preserve">Participant) </m:t>
                </m:r>
                <m:r>
                  <w:rPr>
                    <w:rFonts w:ascii="Cambria Math" w:hAnsi="Cambria Math"/>
                    <w:lang w:val="es-ES"/>
                  </w:rPr>
                  <m:t xml:space="preserve"> </m:t>
                </m:r>
              </m:oMath>
            </m:oMathPara>
          </w:p>
        </w:tc>
        <w:tc>
          <w:tcPr>
            <w:tcW w:w="461" w:type="dxa"/>
          </w:tcPr>
          <w:p w14:paraId="5B7E330D" w14:textId="77777777" w:rsidR="006D3D85" w:rsidRPr="006D3D85" w:rsidRDefault="006D3D85" w:rsidP="006D3D85">
            <w:pPr>
              <w:spacing w:after="160" w:line="259" w:lineRule="auto"/>
              <w:jc w:val="both"/>
            </w:pPr>
            <w:r w:rsidRPr="006D3D85">
              <w:t>(</w:t>
            </w:r>
            <w:r w:rsidR="00C16D07">
              <w:t>9</w:t>
            </w:r>
            <w:r w:rsidRPr="006D3D85">
              <w:t>)</w:t>
            </w:r>
          </w:p>
        </w:tc>
      </w:tr>
    </w:tbl>
    <w:p w14:paraId="30AFCB2D" w14:textId="069DCB0F" w:rsidR="0053369B" w:rsidRDefault="006D3D85" w:rsidP="008F3E6F">
      <w:pPr>
        <w:jc w:val="both"/>
      </w:pPr>
      <w:r>
        <w:t>Finally, we compare both models with a Likelihood Ratio Test</w:t>
      </w:r>
      <w:ins w:id="785" w:author="Björn Jörges" w:date="2022-03-22T02:00:00Z">
        <w:r w:rsidR="00510B8B">
          <w:t xml:space="preserve"> and we expect the test model (Equation 8) to be a significantly better fit than the null model (Equation 9).</w:t>
        </w:r>
      </w:ins>
      <w:del w:id="786" w:author="Björn Jörges" w:date="2022-03-22T02:00:00Z">
        <w:r w:rsidDel="00510B8B">
          <w:delText>.</w:delText>
        </w:r>
      </w:del>
      <w:r>
        <w:t xml:space="preserve"> </w:t>
      </w:r>
      <w:ins w:id="787" w:author="Björn Jörges" w:date="2022-03-22T01:57:00Z">
        <w:r w:rsidR="00E9771D">
          <w:t>As for the prediction task, we will not interpret the regression coefficients obtained in this analysis.</w:t>
        </w:r>
      </w:ins>
    </w:p>
    <w:p w14:paraId="63124367" w14:textId="77777777" w:rsidR="009375B0" w:rsidRDefault="00A602DC" w:rsidP="00A27BFB">
      <w:pPr>
        <w:spacing w:before="240"/>
        <w:jc w:val="both"/>
      </w:pPr>
      <w:r w:rsidRPr="00A602DC">
        <w:rPr>
          <w:b/>
          <w:bCs/>
        </w:rPr>
        <w:t xml:space="preserve">A link between speed estimation and </w:t>
      </w:r>
      <w:del w:id="788" w:author="Björn Jörges" w:date="2022-02-14T23:47:00Z">
        <w:r w:rsidRPr="00A602DC" w:rsidDel="003B1E8D">
          <w:rPr>
            <w:b/>
            <w:bCs/>
          </w:rPr>
          <w:delText>motion prediction</w:delText>
        </w:r>
      </w:del>
      <w:ins w:id="789" w:author="Björn Jörges" w:date="2022-02-14T23:51:00Z">
        <w:r w:rsidR="00607E43">
          <w:rPr>
            <w:b/>
            <w:bCs/>
          </w:rPr>
          <w:t>prediction</w:t>
        </w:r>
      </w:ins>
      <w:r w:rsidRPr="00A602DC">
        <w:t xml:space="preserve"> </w:t>
      </w:r>
      <w:r>
        <w:t xml:space="preserve">– </w:t>
      </w:r>
      <w:r w:rsidR="00A42A9D">
        <w:t>To test H</w:t>
      </w:r>
      <w:r w:rsidR="00A42A9D" w:rsidRPr="00A42A9D">
        <w:t>ypotheses 3a a</w:t>
      </w:r>
      <w:r w:rsidR="00A42A9D">
        <w:t>nd 3b</w:t>
      </w:r>
      <w:r w:rsidR="00D5279A">
        <w:t xml:space="preserve"> (script can be found </w:t>
      </w:r>
      <w:del w:id="790" w:author="Björn Jörges" w:date="2022-03-01T03:18:00Z">
        <w:r w:rsidR="00C67DC1" w:rsidDel="000A1E0C">
          <w:fldChar w:fldCharType="begin"/>
        </w:r>
        <w:r w:rsidR="00C67DC1" w:rsidDel="000A1E0C">
          <w:delInstrText xml:space="preserve"> HYPERLINK "https://github.com/b-jorges/Predicting-while-Moving/blob/main/Analysis%20Correlation.R" </w:delInstrText>
        </w:r>
        <w:r w:rsidR="00C67DC1" w:rsidDel="000A1E0C">
          <w:fldChar w:fldCharType="separate"/>
        </w:r>
        <w:r w:rsidR="00D5279A" w:rsidRPr="000A1E0C" w:rsidDel="000A1E0C">
          <w:rPr>
            <w:rPrChange w:id="791" w:author="Björn Jörges" w:date="2022-03-01T03:18:00Z">
              <w:rPr>
                <w:rStyle w:val="Hyperlink"/>
              </w:rPr>
            </w:rPrChange>
          </w:rPr>
          <w:delText>here, on GitHub</w:delText>
        </w:r>
        <w:r w:rsidR="00C67DC1" w:rsidDel="000A1E0C">
          <w:rPr>
            <w:rStyle w:val="Hyperlink"/>
          </w:rPr>
          <w:fldChar w:fldCharType="end"/>
        </w:r>
      </w:del>
      <w:ins w:id="792" w:author="Björn Jörges" w:date="2022-03-01T03:18:00Z">
        <w:r w:rsidR="000A1E0C" w:rsidRPr="000A1E0C">
          <w:rPr>
            <w:rPrChange w:id="793" w:author="Björn Jörges" w:date="2022-03-01T03:18:00Z">
              <w:rPr>
                <w:rStyle w:val="Hyperlink"/>
              </w:rPr>
            </w:rPrChange>
          </w:rPr>
          <w:t>here, on GitHub</w:t>
        </w:r>
        <w:r w:rsidR="000A1E0C">
          <w:t xml:space="preserve">: </w:t>
        </w:r>
        <w:r w:rsidR="000A1E0C" w:rsidRPr="000A1E0C">
          <w:t>https://github.com/b-jorges/Predicting-while-Moving/blob/main/Analysis%20Correlation.R</w:t>
        </w:r>
      </w:ins>
      <w:r w:rsidR="00D5279A">
        <w:t>)</w:t>
      </w:r>
      <w:r w:rsidR="00A42A9D">
        <w:t xml:space="preserve">, we </w:t>
      </w:r>
      <w:r w:rsidR="00116871">
        <w:t xml:space="preserve">first </w:t>
      </w:r>
      <w:r w:rsidR="00A42A9D">
        <w:t>prepar</w:t>
      </w:r>
      <w:r w:rsidR="00116871">
        <w:t>e</w:t>
      </w:r>
      <w:r w:rsidR="00A42A9D">
        <w:t xml:space="preserve"> the prediction data by computing means and standard deviations</w:t>
      </w:r>
      <w:r w:rsidR="00A27BFB">
        <w:t xml:space="preserve"> of the extrapolated </w:t>
      </w:r>
      <w:r w:rsidR="003755F5">
        <w:t>time</w:t>
      </w:r>
      <w:r w:rsidR="00A42A9D">
        <w:t xml:space="preserve"> for each participant. </w:t>
      </w:r>
      <w:r w:rsidR="00612B59">
        <w:t xml:space="preserve">We then calculate the difference in performance (mean and standard deviations for the prediction task and PSEs and </w:t>
      </w:r>
      <w:r w:rsidR="00106EAF">
        <w:t>JNDs</w:t>
      </w:r>
      <w:r w:rsidR="00612B59">
        <w:t xml:space="preserve"> for the </w:t>
      </w:r>
      <w:r w:rsidR="005C4459">
        <w:t>speed estimation</w:t>
      </w:r>
      <w:r w:rsidR="00612B59">
        <w:t xml:space="preserve"> task) between the “Opposite Directions” motion profile and the “Observer Static” </w:t>
      </w:r>
      <w:r w:rsidR="00A27BFB">
        <w:t>motion profile</w:t>
      </w:r>
      <w:r w:rsidR="009375B0">
        <w:t xml:space="preserve"> for both tasks</w:t>
      </w:r>
      <w:r w:rsidR="00122F4D">
        <w:t xml:space="preserve"> for each</w:t>
      </w:r>
      <w:r w:rsidR="00147AEB">
        <w:t xml:space="preserve"> participant.</w:t>
      </w:r>
    </w:p>
    <w:p w14:paraId="4EB0C040" w14:textId="77777777" w:rsidR="00FA2E15" w:rsidRDefault="00612B59" w:rsidP="008E79ED">
      <w:pPr>
        <w:jc w:val="both"/>
      </w:pPr>
      <w:r>
        <w:lastRenderedPageBreak/>
        <w:t xml:space="preserve">For accuracy, we </w:t>
      </w:r>
      <w:r w:rsidR="00A42A9D">
        <w:t xml:space="preserve">then determine to what extent </w:t>
      </w:r>
      <w:r>
        <w:t>PSE</w:t>
      </w:r>
      <w:r w:rsidR="009375B0">
        <w:t xml:space="preserve"> differences between the Opposite Direction motion profile and the Observer Static motion profile</w:t>
      </w:r>
      <w:r>
        <w:t xml:space="preserve"> obtained i</w:t>
      </w:r>
      <w:r w:rsidR="003F1DF1">
        <w:t>n the speed estimation task</w:t>
      </w:r>
      <w:r>
        <w:t xml:space="preserve"> predict the mean extrapolated </w:t>
      </w:r>
      <w:r w:rsidR="009375B0">
        <w:t>time</w:t>
      </w:r>
      <w:r>
        <w:t xml:space="preserve"> in </w:t>
      </w:r>
      <w:r w:rsidR="009375B0">
        <w:t>the prediction task</w:t>
      </w:r>
      <w:r w:rsidR="00A42A9D">
        <w:t>.</w:t>
      </w:r>
      <w:r w:rsidR="00E8666E">
        <w:t xml:space="preserve"> </w:t>
      </w:r>
      <w:r>
        <w:t>For this purpose, we fit a</w:t>
      </w:r>
      <w:r w:rsidR="009375B0">
        <w:t xml:space="preserve"> Linear Model</w:t>
      </w:r>
      <w:r>
        <w:t xml:space="preserve"> with the </w:t>
      </w:r>
      <w:r w:rsidR="009375B0">
        <w:t xml:space="preserve">difference in </w:t>
      </w:r>
      <w:r w:rsidR="00C504A9">
        <w:t xml:space="preserve">mean </w:t>
      </w:r>
      <w:del w:id="794" w:author="Björn Jörges" w:date="2022-02-14T23:47:00Z">
        <w:r w:rsidR="00C504A9" w:rsidDel="003B1E8D">
          <w:delText>motion prediction</w:delText>
        </w:r>
      </w:del>
      <w:ins w:id="795" w:author="Björn Jörges" w:date="2022-02-14T23:47:00Z">
        <w:r w:rsidR="003B1E8D">
          <w:t>motion extrapolation</w:t>
        </w:r>
      </w:ins>
      <w:r w:rsidR="00C504A9">
        <w:t xml:space="preserve"> errors</w:t>
      </w:r>
      <w:r w:rsidR="003F1DF1">
        <w:t xml:space="preserve"> between the motion profiles</w:t>
      </w:r>
      <w:r w:rsidR="00C504A9">
        <w:t xml:space="preserve"> as </w:t>
      </w:r>
      <w:r w:rsidR="00326E61">
        <w:t xml:space="preserve">the </w:t>
      </w:r>
      <w:r w:rsidR="00C504A9">
        <w:t>dependent variable</w:t>
      </w:r>
      <w:r w:rsidR="00122F4D">
        <w:t xml:space="preserve"> and</w:t>
      </w:r>
      <w:r w:rsidR="00C504A9">
        <w:t xml:space="preserve"> the </w:t>
      </w:r>
      <w:r>
        <w:t>difference in PSEs between the motion profiles as</w:t>
      </w:r>
      <w:r w:rsidR="00326E61">
        <w:t xml:space="preserve"> the</w:t>
      </w:r>
      <w:r>
        <w:t xml:space="preserve"> </w:t>
      </w:r>
      <w:r w:rsidR="00122F4D">
        <w:t>independent variable</w:t>
      </w:r>
      <w:r w:rsidR="0096069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0B83B379" w14:textId="77777777" w:rsidTr="004F62FD">
        <w:tc>
          <w:tcPr>
            <w:tcW w:w="8365" w:type="dxa"/>
          </w:tcPr>
          <w:p w14:paraId="6DCC3E6C" w14:textId="77777777" w:rsidR="00FA2E15" w:rsidRPr="00FA2E15" w:rsidRDefault="006B5FA8" w:rsidP="00FA2E15">
            <w:pPr>
              <w:spacing w:after="160" w:line="259" w:lineRule="auto"/>
              <w:jc w:val="both"/>
              <w:rPr>
                <w:i/>
                <w:lang w:val="de-DE"/>
              </w:rPr>
            </w:pPr>
            <m:oMathPara>
              <m:oMath>
                <m:r>
                  <w:rPr>
                    <w:rFonts w:ascii="Cambria Math" w:hAnsi="Cambria Math"/>
                  </w:rPr>
                  <m:t xml:space="preserve">Mean Difference in </m:t>
                </m:r>
                <m:r>
                  <w:del w:id="796" w:author="Björn Jörges" w:date="2022-02-14T23:55:00Z">
                    <w:rPr>
                      <w:rFonts w:ascii="Cambria Math" w:hAnsi="Cambria Math"/>
                    </w:rPr>
                    <m:t>Extrapolated Time</m:t>
                  </w:del>
                </m:r>
                <m:r>
                  <w:ins w:id="797" w:author="Björn Jörges" w:date="2022-02-14T23:58:00Z">
                    <w:rPr>
                      <w:rFonts w:ascii="Cambria Math" w:hAnsi="Cambria Math"/>
                    </w:rPr>
                    <m:t>Extrapolated Time-to-Contact</m:t>
                  </w:ins>
                </m:r>
                <m:r>
                  <w:rPr>
                    <w:rFonts w:ascii="Cambria Math" w:hAnsi="Cambria Math"/>
                  </w:rPr>
                  <m:t xml:space="preserve"> (Opposite-Static) ~  PSE Difference</m:t>
                </m:r>
                <m:r>
                  <w:ins w:id="798" w:author="Björn Jörges" w:date="2022-02-18T02:55:00Z">
                    <w:rPr>
                      <w:rFonts w:ascii="Cambria Math" w:hAnsi="Cambria Math"/>
                    </w:rPr>
                    <m:t xml:space="preserve"> (Opposite –Static)</m:t>
                  </w:ins>
                </m:r>
              </m:oMath>
            </m:oMathPara>
          </w:p>
        </w:tc>
        <w:tc>
          <w:tcPr>
            <w:tcW w:w="985" w:type="dxa"/>
          </w:tcPr>
          <w:p w14:paraId="4F83BA02" w14:textId="77777777" w:rsidR="00FA2E15" w:rsidRPr="00FA2E15" w:rsidRDefault="00FA2E15" w:rsidP="00FA2E15">
            <w:pPr>
              <w:spacing w:after="160" w:line="259" w:lineRule="auto"/>
              <w:jc w:val="both"/>
            </w:pPr>
            <w:r w:rsidRPr="00FA2E15">
              <w:t>(</w:t>
            </w:r>
            <w:r w:rsidR="004F62FD">
              <w:t>9</w:t>
            </w:r>
            <w:r w:rsidRPr="00FA2E15">
              <w:t xml:space="preserve">) </w:t>
            </w:r>
          </w:p>
        </w:tc>
      </w:tr>
    </w:tbl>
    <w:p w14:paraId="5688ED24" w14:textId="77777777" w:rsidR="002259CA" w:rsidRDefault="002259CA" w:rsidP="00F90D97">
      <w:pPr>
        <w:jc w:val="both"/>
        <w:rPr>
          <w:ins w:id="799" w:author="Björn Jörges" w:date="2022-02-18T02:55:00Z"/>
        </w:rPr>
      </w:pPr>
      <w:ins w:id="800" w:author="Björn Jörges" w:date="2022-02-18T02:55:00Z">
        <w:r>
          <w:t>We expect that the regression coefficient for the fixed effect “PSE Difference</w:t>
        </w:r>
      </w:ins>
      <w:ins w:id="801" w:author="Björn Jörges" w:date="2022-02-18T02:56:00Z">
        <w:r>
          <w:t xml:space="preserve"> (Opposite – Static)</w:t>
        </w:r>
      </w:ins>
      <w:ins w:id="802" w:author="Björn Jörges" w:date="2022-02-18T02:55:00Z">
        <w:r>
          <w:t>”</w:t>
        </w:r>
      </w:ins>
      <w:ins w:id="803" w:author="Björn Jörges" w:date="2022-02-18T02:56:00Z">
        <w:r>
          <w:t xml:space="preserve"> </w:t>
        </w:r>
      </w:ins>
      <w:ins w:id="804" w:author="Laurence Roy Harris" w:date="2022-03-20T16:58:00Z">
        <w:r w:rsidR="007A781D">
          <w:t>will be negative and</w:t>
        </w:r>
      </w:ins>
      <w:ins w:id="805" w:author="Björn Jörges" w:date="2022-02-18T02:56:00Z">
        <w:del w:id="806" w:author="Laurence Roy Harris" w:date="2022-03-20T16:58:00Z">
          <w:r w:rsidDel="007A781D">
            <w:delText>is</w:delText>
          </w:r>
        </w:del>
        <w:r>
          <w:t xml:space="preserve"> significantly different from zero</w:t>
        </w:r>
        <w:del w:id="807" w:author="Laurence Roy Harris" w:date="2022-03-20T16:58:00Z">
          <w:r w:rsidDel="007A781D">
            <w:delText xml:space="preserve"> and negative</w:delText>
          </w:r>
        </w:del>
        <w:r>
          <w:t>, indicating that</w:t>
        </w:r>
      </w:ins>
      <w:ins w:id="808" w:author="Björn Jörges" w:date="2022-02-18T02:57:00Z">
        <w:r>
          <w:t xml:space="preserve"> a stronger effect of self-motion on PSEs is linked to a larger effect of self-motion on the estimated time-to-contact.</w:t>
        </w:r>
      </w:ins>
      <w:ins w:id="809" w:author="Björn Jörges" w:date="2022-02-18T02:55:00Z">
        <w:r>
          <w:t xml:space="preserve"> </w:t>
        </w:r>
      </w:ins>
    </w:p>
    <w:p w14:paraId="5DFE6328" w14:textId="77777777" w:rsidR="00FA2E15" w:rsidRDefault="005C4459" w:rsidP="00F90D97">
      <w:pPr>
        <w:jc w:val="both"/>
      </w:pPr>
      <w:r>
        <w:t>For precision, the same complication as for Hypothesis 1b appl</w:t>
      </w:r>
      <w:r w:rsidR="0035310B">
        <w:t>ies</w:t>
      </w:r>
      <w:r>
        <w:t>: A correlation between the effect of visual self-motion on</w:t>
      </w:r>
      <w:r w:rsidR="00B86540">
        <w:t xml:space="preserve"> the precision of</w:t>
      </w:r>
      <w:r>
        <w:t xml:space="preserve"> speed estimation and </w:t>
      </w:r>
      <w:r w:rsidR="0035310B">
        <w:t>on the precision</w:t>
      </w:r>
      <w:r w:rsidR="00B86540">
        <w:t xml:space="preserve"> of </w:t>
      </w:r>
      <w:del w:id="810" w:author="Björn Jörges" w:date="2022-02-14T23:47:00Z">
        <w:r w:rsidDel="003B1E8D">
          <w:delText>motion prediction</w:delText>
        </w:r>
      </w:del>
      <w:ins w:id="811" w:author="Björn Jörges" w:date="2022-02-14T23:54:00Z">
        <w:r w:rsidR="00607E43">
          <w:t>the predicted times-to-contact</w:t>
        </w:r>
      </w:ins>
      <w:r>
        <w:t xml:space="preserve"> could be due </w:t>
      </w:r>
      <w:r w:rsidR="0035310B">
        <w:t xml:space="preserve">to </w:t>
      </w:r>
      <w:r>
        <w:t xml:space="preserve">biases </w:t>
      </w:r>
      <w:r w:rsidR="0035310B">
        <w:t>introduced by visual self-motion</w:t>
      </w:r>
      <w:r>
        <w:t>.</w:t>
      </w:r>
      <w:r w:rsidR="00B86540">
        <w:t xml:space="preserve"> If visual self-motion</w:t>
      </w:r>
      <w:r w:rsidR="0035310B">
        <w:t xml:space="preserve"> in the opposite direction, for example, leads to too-early responses, the extrapolated intervals </w:t>
      </w:r>
      <w:r w:rsidR="00326E61">
        <w:t>become</w:t>
      </w:r>
      <w:del w:id="812" w:author="Björn Jörges" w:date="2022-02-14T23:56:00Z">
        <w:r w:rsidR="00326E61" w:rsidDel="00C665BF">
          <w:delText>s</w:delText>
        </w:r>
      </w:del>
      <w:r w:rsidR="00326E61">
        <w:t xml:space="preserve"> </w:t>
      </w:r>
      <w:r w:rsidR="0035310B">
        <w:t xml:space="preserve">shorter. A shorter interval, in turn, </w:t>
      </w:r>
      <w:r w:rsidR="00326E61">
        <w:t>w</w:t>
      </w:r>
      <w:r w:rsidR="0035310B">
        <w:t>ould lead to higher precision.</w:t>
      </w:r>
      <w:r w:rsidR="00B86540">
        <w:t xml:space="preserve"> </w:t>
      </w:r>
      <w:r w:rsidR="0035310B">
        <w:t>Therefore, t</w:t>
      </w:r>
      <w:r>
        <w:t xml:space="preserve">o test whether the difference in precision observed in the speed estimation task was significantly related to the variability in the prediction task even after accounting for biases, we </w:t>
      </w:r>
      <w:r w:rsidR="0035310B">
        <w:t>need to determine whether the effect of visual self-motion on JNDs predicts any variability beyond the variability that is already explained by the bias in motion extrapolation</w:t>
      </w:r>
      <w:r>
        <w:t>.</w:t>
      </w:r>
      <w:r w:rsidR="0035310B">
        <w:t xml:space="preserve"> To</w:t>
      </w:r>
      <w:r w:rsidR="00326E61">
        <w:t xml:space="preserve"> test</w:t>
      </w:r>
      <w:r w:rsidR="0035310B">
        <w:t xml:space="preserve"> this hypothesis,</w:t>
      </w:r>
      <w:r>
        <w:t xml:space="preserve"> </w:t>
      </w:r>
      <w:r w:rsidR="0035310B">
        <w:t>w</w:t>
      </w:r>
      <w:r>
        <w:t xml:space="preserve">e first fit a test model with the </w:t>
      </w:r>
      <w:r w:rsidR="009D39C1">
        <w:t xml:space="preserve">variability difference between the “Opposite Directions” motion profile and the “Observer Static” motion profile </w:t>
      </w:r>
      <w:r w:rsidR="0035310B">
        <w:t xml:space="preserve">in the </w:t>
      </w:r>
      <w:del w:id="813" w:author="Björn Jörges" w:date="2022-02-14T23:48:00Z">
        <w:r w:rsidR="0035310B" w:rsidDel="003B1E8D">
          <w:delText>motion prediction</w:delText>
        </w:r>
      </w:del>
      <w:ins w:id="814" w:author="Björn Jörges" w:date="2022-02-14T23:56:00Z">
        <w:r w:rsidR="00C665BF">
          <w:t xml:space="preserve">prediction </w:t>
        </w:r>
      </w:ins>
      <w:del w:id="815" w:author="Björn Jörges" w:date="2022-02-14T23:56:00Z">
        <w:r w:rsidR="0035310B" w:rsidDel="00C665BF">
          <w:delText xml:space="preserve"> </w:delText>
        </w:r>
      </w:del>
      <w:r w:rsidR="0035310B">
        <w:t xml:space="preserve">task </w:t>
      </w:r>
      <w:r w:rsidR="009D39C1">
        <w:t xml:space="preserve">as </w:t>
      </w:r>
      <w:r w:rsidR="00326E61">
        <w:t xml:space="preserve">the </w:t>
      </w:r>
      <w:r w:rsidR="009D39C1">
        <w:t>dependent variable</w:t>
      </w:r>
      <w:r w:rsidR="00122F4D">
        <w:t xml:space="preserve"> and</w:t>
      </w:r>
      <w:r w:rsidR="00BC5738">
        <w:t xml:space="preserve"> the </w:t>
      </w:r>
      <w:r w:rsidR="009D39C1">
        <w:t xml:space="preserve">mean </w:t>
      </w:r>
      <w:r w:rsidR="00BC5738">
        <w:t xml:space="preserve">difference between </w:t>
      </w:r>
      <w:r w:rsidR="009D39C1">
        <w:t xml:space="preserve">these motion profiles and the difference in </w:t>
      </w:r>
      <w:r w:rsidR="009C52CE">
        <w:t>JNDs</w:t>
      </w:r>
      <w:r w:rsidR="0035310B">
        <w:t xml:space="preserve"> in the speed estimation task</w:t>
      </w:r>
      <w:r w:rsidR="009C52CE">
        <w:t xml:space="preserve"> as</w:t>
      </w:r>
      <w:r w:rsidR="00326E61">
        <w:t xml:space="preserve"> the</w:t>
      </w:r>
      <w:r w:rsidR="009C52CE">
        <w:t xml:space="preserve"> </w:t>
      </w:r>
      <w:r w:rsidR="00122F4D">
        <w:t>independent variables</w:t>
      </w:r>
      <w:r w:rsidR="0035310B">
        <w:t xml:space="preserve"> (as a measure of bias introduced by visual self-motion):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FA2E15" w:rsidRPr="00FA2E15" w14:paraId="4A3C899B" w14:textId="77777777" w:rsidTr="004F62FD">
        <w:tc>
          <w:tcPr>
            <w:tcW w:w="8365" w:type="dxa"/>
          </w:tcPr>
          <w:p w14:paraId="032ED0A6" w14:textId="77777777" w:rsidR="00FA2E15" w:rsidRPr="00FA2E15" w:rsidRDefault="006B5FA8" w:rsidP="00FA2E15">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r>
                  <w:rPr>
                    <w:rFonts w:ascii="Cambria Math" w:hAnsi="Cambria Math"/>
                  </w:rPr>
                  <m:t>+JND Difference</m:t>
                </m:r>
                <m:r>
                  <w:ins w:id="816" w:author="Björn Jörges" w:date="2022-02-18T02:57:00Z">
                    <w:rPr>
                      <w:rFonts w:ascii="Cambria Math" w:hAnsi="Cambria Math"/>
                    </w:rPr>
                    <m:t xml:space="preserve"> (Opposite –Static)</m:t>
                  </w:ins>
                </m:r>
              </m:oMath>
            </m:oMathPara>
          </w:p>
        </w:tc>
        <w:tc>
          <w:tcPr>
            <w:tcW w:w="985" w:type="dxa"/>
          </w:tcPr>
          <w:p w14:paraId="36071EFC" w14:textId="77777777" w:rsidR="00FA2E15" w:rsidRPr="00FA2E15" w:rsidRDefault="00FA2E15" w:rsidP="00FA2E15">
            <w:pPr>
              <w:spacing w:after="160" w:line="259" w:lineRule="auto"/>
            </w:pPr>
            <w:r w:rsidRPr="00FA2E15">
              <w:t>(</w:t>
            </w:r>
            <w:r w:rsidR="004F62FD">
              <w:t>10</w:t>
            </w:r>
            <w:r w:rsidRPr="00FA2E15">
              <w:t xml:space="preserve">) </w:t>
            </w:r>
          </w:p>
        </w:tc>
      </w:tr>
    </w:tbl>
    <w:p w14:paraId="0F77EAE9" w14:textId="77777777" w:rsidR="007859D3" w:rsidRDefault="009C52CE" w:rsidP="003D757B">
      <w:r>
        <w:t xml:space="preserve">We also fit a null model without the JND difference as </w:t>
      </w:r>
      <w:r w:rsidR="00122F4D">
        <w:t>independent variable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9C52CE" w:rsidRPr="009C52CE" w14:paraId="15226967" w14:textId="77777777" w:rsidTr="004F62FD">
        <w:tc>
          <w:tcPr>
            <w:tcW w:w="8365" w:type="dxa"/>
          </w:tcPr>
          <w:p w14:paraId="067B99D5" w14:textId="77777777" w:rsidR="009C52CE" w:rsidRPr="009C52CE" w:rsidRDefault="009C52CE" w:rsidP="009C52CE">
            <w:pPr>
              <w:spacing w:after="160" w:line="259" w:lineRule="auto"/>
              <w:rPr>
                <w:i/>
                <w:lang w:val="de-DE"/>
              </w:rPr>
            </w:pPr>
            <m:oMathPara>
              <m:oMath>
                <m:r>
                  <w:rPr>
                    <w:rFonts w:ascii="Cambria Math" w:hAnsi="Cambria Math"/>
                  </w:rPr>
                  <m:t xml:space="preserve">Variability Difference in Extrapolated Time </m:t>
                </m:r>
                <m:d>
                  <m:dPr>
                    <m:ctrlPr>
                      <w:rPr>
                        <w:rFonts w:ascii="Cambria Math" w:hAnsi="Cambria Math"/>
                        <w:i/>
                      </w:rPr>
                    </m:ctrlPr>
                  </m:dPr>
                  <m:e>
                    <m:r>
                      <w:rPr>
                        <w:rFonts w:ascii="Cambria Math" w:hAnsi="Cambria Math"/>
                      </w:rPr>
                      <m:t>Opposite-Static</m:t>
                    </m:r>
                  </m:e>
                </m:d>
                <m:r>
                  <w:rPr>
                    <w:rFonts w:ascii="Cambria Math" w:hAnsi="Cambria Math"/>
                  </w:rPr>
                  <m:t xml:space="preserve">~ Mean Difference in Extrapolated Time </m:t>
                </m:r>
                <m:d>
                  <m:dPr>
                    <m:ctrlPr>
                      <w:rPr>
                        <w:rFonts w:ascii="Cambria Math" w:hAnsi="Cambria Math"/>
                        <w:i/>
                      </w:rPr>
                    </m:ctrlPr>
                  </m:dPr>
                  <m:e>
                    <m:r>
                      <w:rPr>
                        <w:rFonts w:ascii="Cambria Math" w:hAnsi="Cambria Math"/>
                      </w:rPr>
                      <m:t>Opposite-Static</m:t>
                    </m:r>
                  </m:e>
                </m:d>
              </m:oMath>
            </m:oMathPara>
          </w:p>
        </w:tc>
        <w:tc>
          <w:tcPr>
            <w:tcW w:w="985" w:type="dxa"/>
          </w:tcPr>
          <w:p w14:paraId="4EC921CC" w14:textId="77777777" w:rsidR="009C52CE" w:rsidRPr="009C52CE" w:rsidRDefault="009C52CE" w:rsidP="004F62FD">
            <w:pPr>
              <w:spacing w:after="160" w:line="259" w:lineRule="auto"/>
              <w:jc w:val="center"/>
            </w:pPr>
            <w:r w:rsidRPr="009C52CE">
              <w:t>(</w:t>
            </w:r>
            <w:r w:rsidR="004F62FD">
              <w:t>11</w:t>
            </w:r>
            <w:r w:rsidRPr="009C52CE">
              <w:t>)</w:t>
            </w:r>
          </w:p>
        </w:tc>
      </w:tr>
    </w:tbl>
    <w:p w14:paraId="6432432C" w14:textId="0E419EAF" w:rsidR="009C52CE" w:rsidRDefault="0035310B" w:rsidP="003D757B">
      <w:r>
        <w:t xml:space="preserve">Then, we </w:t>
      </w:r>
      <w:r w:rsidR="009C52CE">
        <w:t>use a Likelihood Ratio Test to determine whether the test model (</w:t>
      </w:r>
      <w:r>
        <w:t xml:space="preserve">with </w:t>
      </w:r>
      <w:r w:rsidR="009C52CE">
        <w:t>the JND difference as fixed effect) was significantly better than the null model.</w:t>
      </w:r>
      <w:ins w:id="817" w:author="Björn Jörges" w:date="2022-03-22T02:01:00Z">
        <w:r w:rsidR="00510B8B">
          <w:t xml:space="preserve"> We </w:t>
        </w:r>
        <w:r w:rsidR="00510B8B" w:rsidRPr="00510B8B">
          <w:t xml:space="preserve">expect the test model (Equation </w:t>
        </w:r>
        <w:r w:rsidR="00510B8B">
          <w:t>10</w:t>
        </w:r>
        <w:r w:rsidR="00510B8B" w:rsidRPr="00510B8B">
          <w:t xml:space="preserve">) to be a significantly better fit than the null model (Equation </w:t>
        </w:r>
        <w:r w:rsidR="00510B8B">
          <w:t>11</w:t>
        </w:r>
        <w:r w:rsidR="00510B8B" w:rsidRPr="00510B8B">
          <w:t>).</w:t>
        </w:r>
      </w:ins>
      <w:ins w:id="818" w:author="Björn Jörges" w:date="2022-03-22T01:58:00Z">
        <w:r w:rsidR="001D68B6">
          <w:t xml:space="preserve"> As above, the regression coefficient will not be interpreted.</w:t>
        </w:r>
      </w:ins>
    </w:p>
    <w:p w14:paraId="7747D602" w14:textId="694DC069" w:rsidR="00717BCD" w:rsidRDefault="00706E45">
      <w:pPr>
        <w:jc w:val="both"/>
        <w:rPr>
          <w:ins w:id="819" w:author="Björn Jörges" w:date="2022-03-05T00:29:00Z"/>
        </w:rPr>
      </w:pPr>
      <w:ins w:id="820" w:author="Björn Jörges" w:date="2022-03-02T02:35:00Z">
        <w:r>
          <w:rPr>
            <w:b/>
            <w:bCs/>
          </w:rPr>
          <w:t>Model fitting</w:t>
        </w:r>
      </w:ins>
      <w:ins w:id="821" w:author="Björn Jörges" w:date="2022-02-17T00:13:00Z">
        <w:r w:rsidR="00060393" w:rsidRPr="00060393">
          <w:rPr>
            <w:b/>
            <w:bCs/>
          </w:rPr>
          <w:t xml:space="preserve"> – </w:t>
        </w:r>
      </w:ins>
      <w:ins w:id="822" w:author="Björn Jörges" w:date="2022-02-17T00:18:00Z">
        <w:r w:rsidR="00060393">
          <w:t>T</w:t>
        </w:r>
      </w:ins>
      <w:ins w:id="823" w:author="Björn Jörges" w:date="2022-02-17T00:13:00Z">
        <w:r w:rsidR="00060393">
          <w:t xml:space="preserve">hese analyses only serve to </w:t>
        </w:r>
        <w:r w:rsidR="00060393" w:rsidRPr="00E80E45">
          <w:t>demonstrate that performance</w:t>
        </w:r>
        <w:r w:rsidR="00060393">
          <w:t xml:space="preserve"> in both tasks is relate</w:t>
        </w:r>
      </w:ins>
      <w:ins w:id="824" w:author="Björn Jörges" w:date="2022-02-17T00:14:00Z">
        <w:r w:rsidR="00060393">
          <w:t>d,</w:t>
        </w:r>
      </w:ins>
      <w:ins w:id="825" w:author="Björn Jörges" w:date="2022-03-20T23:08:00Z">
        <w:r w:rsidR="005745B3">
          <w:t xml:space="preserve"> but</w:t>
        </w:r>
      </w:ins>
      <w:ins w:id="826" w:author="Björn Jörges" w:date="2022-02-17T00:14:00Z">
        <w:r w:rsidR="00060393">
          <w:t xml:space="preserve"> they don’t provide insight </w:t>
        </w:r>
        <w:r w:rsidR="00060393" w:rsidRPr="00E80E45">
          <w:t>into how strongly they are</w:t>
        </w:r>
        <w:r w:rsidR="00060393">
          <w:t xml:space="preserve"> related.</w:t>
        </w:r>
      </w:ins>
      <w:ins w:id="827" w:author="Björn Jörges" w:date="2022-02-17T00:19:00Z">
        <w:r w:rsidR="00060393">
          <w:t xml:space="preserve"> We will therefore use the models </w:t>
        </w:r>
      </w:ins>
      <w:ins w:id="828" w:author="Björn Jörges" w:date="2022-03-05T00:28:00Z">
        <w:r w:rsidR="00416026">
          <w:t>outlined</w:t>
        </w:r>
      </w:ins>
      <w:ins w:id="829" w:author="Björn Jörges" w:date="2022-02-17T00:19:00Z">
        <w:r w:rsidR="00060393">
          <w:t xml:space="preserve"> in the section </w:t>
        </w:r>
      </w:ins>
      <w:ins w:id="830" w:author="Björn Jörges" w:date="2022-02-17T00:20:00Z">
        <w:r w:rsidR="00060393">
          <w:t>“</w:t>
        </w:r>
      </w:ins>
      <w:ins w:id="831" w:author="Björn Jörges" w:date="2022-03-02T02:04:00Z">
        <w:r w:rsidR="00394597">
          <w:fldChar w:fldCharType="begin"/>
        </w:r>
        <w:r w:rsidR="00394597">
          <w:instrText xml:space="preserve"> REF _Ref95949644 \h </w:instrText>
        </w:r>
      </w:ins>
      <w:r w:rsidR="00394597">
        <w:fldChar w:fldCharType="separate"/>
      </w:r>
      <w:ins w:id="832" w:author="Björn Jörges" w:date="2022-03-02T02:04:00Z">
        <w:r w:rsidR="00394597">
          <w:t>Modelling the Predictions</w:t>
        </w:r>
        <w:r w:rsidR="00394597">
          <w:fldChar w:fldCharType="end"/>
        </w:r>
      </w:ins>
      <w:ins w:id="833" w:author="Björn Jörges" w:date="2022-03-05T00:27:00Z">
        <w:r w:rsidR="00416026">
          <w:t>”</w:t>
        </w:r>
      </w:ins>
      <w:ins w:id="834" w:author="Björn Jörges" w:date="2022-03-05T00:28:00Z">
        <w:r w:rsidR="00416026">
          <w:t xml:space="preserve">, and described more in detail in </w:t>
        </w:r>
        <w:r w:rsidR="00416026">
          <w:fldChar w:fldCharType="begin"/>
        </w:r>
        <w:r w:rsidR="00416026">
          <w:instrText xml:space="preserve"> REF _Ref97332555 \h </w:instrText>
        </w:r>
      </w:ins>
      <w:r w:rsidR="00416026">
        <w:fldChar w:fldCharType="separate"/>
      </w:r>
      <w:ins w:id="835" w:author="Björn Jörges" w:date="2022-03-05T00:28:00Z">
        <w:r w:rsidR="00416026">
          <w:t>Appendix A</w:t>
        </w:r>
        <w:r w:rsidR="00416026">
          <w:fldChar w:fldCharType="end"/>
        </w:r>
      </w:ins>
      <w:ins w:id="836" w:author="Björn Jörges" w:date="2022-03-05T00:29:00Z">
        <w:r w:rsidR="00416026">
          <w:t>,</w:t>
        </w:r>
      </w:ins>
      <w:ins w:id="837" w:author="Björn Jörges" w:date="2022-02-17T00:20:00Z">
        <w:r w:rsidR="00060393">
          <w:t xml:space="preserve"> to fit parameters that capture biases </w:t>
        </w:r>
      </w:ins>
      <w:ins w:id="838" w:author="Björn Jörges" w:date="2022-02-17T00:21:00Z">
        <w:r w:rsidR="00060393">
          <w:t>and precision differences</w:t>
        </w:r>
      </w:ins>
      <w:ins w:id="839" w:author="Björn Jörges" w:date="2022-03-02T02:02:00Z">
        <w:r w:rsidR="00394597">
          <w:t xml:space="preserve"> in perceived speed</w:t>
        </w:r>
      </w:ins>
      <w:ins w:id="840" w:author="Björn Jörges" w:date="2022-02-17T00:21:00Z">
        <w:r w:rsidR="00060393">
          <w:t xml:space="preserve"> due to self-motion</w:t>
        </w:r>
      </w:ins>
      <w:ins w:id="841" w:author="Björn Jörges" w:date="2022-03-02T02:13:00Z">
        <w:r w:rsidR="00DA6DFC">
          <w:t xml:space="preserve"> (which we had set </w:t>
        </w:r>
      </w:ins>
      <w:ins w:id="842" w:author="Björn Jörges" w:date="2022-03-02T02:30:00Z">
        <w:r w:rsidR="00FD1F43">
          <w:t>to</w:t>
        </w:r>
      </w:ins>
      <w:ins w:id="843" w:author="Björn Jörges" w:date="2022-03-02T02:13:00Z">
        <w:r w:rsidR="00DA6DFC">
          <w:t xml:space="preserve"> 20% on average</w:t>
        </w:r>
      </w:ins>
      <w:ins w:id="844" w:author="Björn Jörges" w:date="2022-03-02T03:14:00Z">
        <w:del w:id="845" w:author="Laurence Roy Harris" w:date="2022-03-20T17:05:00Z">
          <w:r w:rsidR="007F2AEF" w:rsidDel="00E5033A">
            <w:delText>,</w:delText>
          </w:r>
        </w:del>
        <w:r w:rsidR="007F2AEF">
          <w:t xml:space="preserve"> </w:t>
        </w:r>
        <w:del w:id="846" w:author="Laurence Roy Harris" w:date="2022-03-20T17:05:00Z">
          <w:r w:rsidR="007F2AEF" w:rsidDel="00E5033A">
            <w:delText>respectively,</w:delText>
          </w:r>
        </w:del>
      </w:ins>
      <w:ins w:id="847" w:author="Björn Jörges" w:date="2022-03-02T02:13:00Z">
        <w:del w:id="848" w:author="Laurence Roy Harris" w:date="2022-03-20T17:05:00Z">
          <w:r w:rsidR="00DA6DFC" w:rsidDel="00E5033A">
            <w:delText xml:space="preserve"> </w:delText>
          </w:r>
        </w:del>
        <w:r w:rsidR="00DA6DFC">
          <w:t xml:space="preserve">to model </w:t>
        </w:r>
      </w:ins>
      <w:ins w:id="849" w:author="Björn Jörges" w:date="2022-03-02T02:30:00Z">
        <w:r w:rsidR="00FD1F43">
          <w:t>our</w:t>
        </w:r>
      </w:ins>
      <w:ins w:id="850" w:author="Björn Jörges" w:date="2022-03-02T02:13:00Z">
        <w:r w:rsidR="00DA6DFC">
          <w:t xml:space="preserve"> predictions</w:t>
        </w:r>
      </w:ins>
      <w:ins w:id="851" w:author="Björn Jörges" w:date="2022-03-05T00:29:00Z">
        <w:r w:rsidR="00717BCD">
          <w:t xml:space="preserve"> and conduct the power analyses</w:t>
        </w:r>
      </w:ins>
      <w:ins w:id="852" w:author="Laurence Roy Harris" w:date="2022-03-20T17:05:00Z">
        <w:del w:id="853" w:author="Björn Jörges" w:date="2022-03-20T23:09:00Z">
          <w:r w:rsidR="00E5033A" w:rsidDel="00E80E45">
            <w:delText>,</w:delText>
          </w:r>
          <w:r w:rsidR="00E5033A" w:rsidRPr="00E5033A" w:rsidDel="00E80E45">
            <w:delText xml:space="preserve"> </w:delText>
          </w:r>
          <w:r w:rsidR="00E5033A" w:rsidDel="00E80E45">
            <w:delText>respectively</w:delText>
          </w:r>
        </w:del>
      </w:ins>
      <w:ins w:id="854" w:author="Björn Jörges" w:date="2022-03-02T02:13:00Z">
        <w:r w:rsidR="00DA6DFC">
          <w:t>)</w:t>
        </w:r>
      </w:ins>
      <w:ins w:id="855" w:author="Björn Jörges" w:date="2022-02-17T00:21:00Z">
        <w:r w:rsidR="00060393">
          <w:t xml:space="preserve"> in both tasks separately</w:t>
        </w:r>
      </w:ins>
      <w:ins w:id="856" w:author="Björn Jörges" w:date="2022-03-02T02:12:00Z">
        <w:r w:rsidR="00DA6DFC">
          <w:t>.</w:t>
        </w:r>
      </w:ins>
      <w:ins w:id="857" w:author="Björn Jörges" w:date="2022-03-05T00:29:00Z">
        <w:r w:rsidR="00717BCD">
          <w:t xml:space="preserve"> </w:t>
        </w:r>
      </w:ins>
    </w:p>
    <w:p w14:paraId="19EA0191" w14:textId="389E7ACC" w:rsidR="00AA496A" w:rsidRDefault="00AA496A">
      <w:pPr>
        <w:jc w:val="both"/>
        <w:rPr>
          <w:ins w:id="858" w:author="Björn Jörges" w:date="2022-03-02T10:11:00Z"/>
        </w:rPr>
      </w:pPr>
      <w:ins w:id="859" w:author="Björn Jörges" w:date="2022-03-02T10:12:00Z">
        <w:r>
          <w:lastRenderedPageBreak/>
          <w:t>We will use a two-step approach to fit these parameters:</w:t>
        </w:r>
      </w:ins>
      <w:ins w:id="860" w:author="Björn Jörges" w:date="2022-03-02T10:13:00Z">
        <w:r>
          <w:t xml:space="preserve"> since we expect biases to affect variability in </w:t>
        </w:r>
      </w:ins>
      <w:ins w:id="861" w:author="Björn Jörges" w:date="2022-03-05T00:29:00Z">
        <w:r w:rsidR="00717BCD">
          <w:t>performance</w:t>
        </w:r>
      </w:ins>
      <w:ins w:id="862" w:author="Laurence Roy Harris" w:date="2022-03-20T17:06:00Z">
        <w:r w:rsidR="00E5033A">
          <w:t xml:space="preserve"> </w:t>
        </w:r>
      </w:ins>
      <w:ins w:id="863" w:author="Björn Jörges" w:date="2022-03-02T10:13:00Z">
        <w:del w:id="864" w:author="Laurence Roy Harris" w:date="2022-03-20T17:06:00Z">
          <w:r w:rsidDel="00E5033A">
            <w:delText xml:space="preserve">, </w:delText>
          </w:r>
        </w:del>
        <w:r>
          <w:t>but</w:t>
        </w:r>
      </w:ins>
      <w:ins w:id="865" w:author="Laurence Roy Harris" w:date="2022-03-20T17:06:00Z">
        <w:r w:rsidR="00E5033A">
          <w:t xml:space="preserve"> do not expect </w:t>
        </w:r>
      </w:ins>
      <w:ins w:id="866" w:author="Björn Jörges" w:date="2022-03-02T10:13:00Z">
        <w:del w:id="867" w:author="Laurence Roy Harris" w:date="2022-03-20T17:06:00Z">
          <w:r w:rsidDel="00E5033A">
            <w:delText xml:space="preserve"> not </w:delText>
          </w:r>
        </w:del>
        <w:r>
          <w:t xml:space="preserve">variability to affect biases, we first set the </w:t>
        </w:r>
      </w:ins>
      <w:ins w:id="868" w:author="Björn Jörges" w:date="2022-03-05T00:31:00Z">
        <w:r w:rsidR="00717BCD">
          <w:t xml:space="preserve">variability parameter (capturing the </w:t>
        </w:r>
      </w:ins>
      <w:ins w:id="869" w:author="Björn Jörges" w:date="2022-03-02T10:13:00Z">
        <w:r>
          <w:t xml:space="preserve">impact of self-motion </w:t>
        </w:r>
      </w:ins>
      <w:ins w:id="870" w:author="Björn Jörges" w:date="2022-03-05T00:31:00Z">
        <w:r w:rsidR="00717BCD">
          <w:t xml:space="preserve">on the variability of </w:t>
        </w:r>
      </w:ins>
      <w:ins w:id="871" w:author="Björn Jörges" w:date="2022-03-02T10:13:00Z">
        <w:r>
          <w:t>per</w:t>
        </w:r>
      </w:ins>
      <w:ins w:id="872" w:author="Björn Jörges" w:date="2022-03-02T10:14:00Z">
        <w:r>
          <w:t>ceived speed</w:t>
        </w:r>
      </w:ins>
      <w:ins w:id="873" w:author="Björn Jörges" w:date="2022-03-05T00:31:00Z">
        <w:r w:rsidR="00717BCD">
          <w:t>)</w:t>
        </w:r>
      </w:ins>
      <w:ins w:id="874" w:author="Björn Jörges" w:date="2022-03-02T10:14:00Z">
        <w:r>
          <w:t xml:space="preserve"> to zero and fit the accuracy parameter</w:t>
        </w:r>
      </w:ins>
      <w:ins w:id="875" w:author="Björn Jörges" w:date="2022-03-05T00:31:00Z">
        <w:r w:rsidR="00717BCD">
          <w:t xml:space="preserve"> </w:t>
        </w:r>
        <w:r w:rsidR="00717BCD" w:rsidRPr="00717BCD">
          <w:t xml:space="preserve">(capturing the impact of self-motion on </w:t>
        </w:r>
        <w:r w:rsidR="00717BCD">
          <w:t>mean</w:t>
        </w:r>
        <w:r w:rsidR="00717BCD" w:rsidRPr="00717BCD">
          <w:t xml:space="preserve"> perceived speed)</w:t>
        </w:r>
      </w:ins>
      <w:ins w:id="876" w:author="Björn Jörges" w:date="2022-03-05T02:28:00Z">
        <w:r w:rsidR="008B010B">
          <w:t>. To do so, we</w:t>
        </w:r>
      </w:ins>
      <w:ins w:id="877" w:author="Björn Jörges" w:date="2022-03-02T10:14:00Z">
        <w:r>
          <w:t xml:space="preserve"> minimiz</w:t>
        </w:r>
      </w:ins>
      <w:ins w:id="878" w:author="Björn Jörges" w:date="2022-03-05T02:28:00Z">
        <w:r w:rsidR="008B010B">
          <w:t>e</w:t>
        </w:r>
      </w:ins>
      <w:ins w:id="879" w:author="Björn Jörges" w:date="2022-03-02T10:14:00Z">
        <w:r>
          <w:t xml:space="preserve"> the root median squared error</w:t>
        </w:r>
      </w:ins>
      <w:ins w:id="880" w:author="Björn Jörges" w:date="2022-03-05T00:32:00Z">
        <w:r w:rsidR="00717BCD">
          <w:t xml:space="preserve"> </w:t>
        </w:r>
      </w:ins>
      <w:ins w:id="881" w:author="Björn Jörges" w:date="2022-03-02T10:14:00Z">
        <w:r>
          <w:t xml:space="preserve">between </w:t>
        </w:r>
      </w:ins>
      <w:ins w:id="882" w:author="Björn Jörges" w:date="2022-03-05T01:10:00Z">
        <w:r w:rsidR="00806FD6">
          <w:t xml:space="preserve">the </w:t>
        </w:r>
      </w:ins>
      <w:ins w:id="883" w:author="Björn Jörges" w:date="2022-03-02T10:14:00Z">
        <w:r>
          <w:t>observed mean differe</w:t>
        </w:r>
      </w:ins>
      <w:ins w:id="884" w:author="Björn Jörges" w:date="2022-03-02T10:15:00Z">
        <w:r>
          <w:t xml:space="preserve">nce in timing errors </w:t>
        </w:r>
        <w:r w:rsidR="00CB3D9C">
          <w:t>between basel</w:t>
        </w:r>
      </w:ins>
      <w:ins w:id="885" w:author="Björn Jörges" w:date="2022-03-02T10:16:00Z">
        <w:r w:rsidR="00CB3D9C">
          <w:t xml:space="preserve">ine and the self-motion condition and the difference in </w:t>
        </w:r>
      </w:ins>
      <w:ins w:id="886" w:author="Björn Jörges" w:date="2022-03-02T10:17:00Z">
        <w:r w:rsidR="00CB3D9C">
          <w:t>timing error in the simulated dataset</w:t>
        </w:r>
      </w:ins>
      <w:ins w:id="887" w:author="Björn Jörges" w:date="2022-03-05T02:29:00Z">
        <w:r w:rsidR="008B010B">
          <w:t xml:space="preserve"> across all speeds and occlusion durations. We perform this optimization by using </w:t>
        </w:r>
      </w:ins>
      <w:ins w:id="888" w:author="Björn Jörges" w:date="2022-03-02T10:17:00Z">
        <w:r w:rsidR="00CB3D9C">
          <w:t xml:space="preserve">the </w:t>
        </w:r>
      </w:ins>
      <w:ins w:id="889" w:author="Björn Jörges" w:date="2022-03-02T10:26:00Z">
        <w:r w:rsidR="001C4DB5">
          <w:t>Brent method</w:t>
        </w:r>
      </w:ins>
      <w:ins w:id="890" w:author="Björn Jörges" w:date="2022-03-02T10:29:00Z">
        <w:r w:rsidR="001C4DB5">
          <w:t xml:space="preserve"> </w:t>
        </w:r>
        <w:r w:rsidR="001C4DB5">
          <w:fldChar w:fldCharType="begin" w:fldLock="1"/>
        </w:r>
      </w:ins>
      <w:r w:rsidR="00E80E45">
        <w:instrText>ADDIN CSL_CITATION {"citationItems":[{"id":"ITEM-1","itemData":{"DOI":"10.1109/TAC.1974.1100629","ISSN":"15582523","author":[{"dropping-particle":"","family":"Brent","given":"R. P.","non-dropping-particle":"","parse-names":false,"suffix":""}],"container-title":"IEEE Transactions on Automatic Control","id":"ITEM-1","issue":"5","issued":{"date-parts":[["1974"]]},"page":"632-633","title":"Algorithms for Minimization Without Derivatives","type":"article-journal","volume":"19"},"uris":["http://www.mendeley.com/documents/?uuid=dff6917b-7c9e-3a39-a5a0-94977c44bc47"]}],"mendeley":{"formattedCitation":"[46]","plainTextFormattedCitation":"[46]","previouslyFormattedCitation":"[46]"},"properties":{"noteIndex":0},"schema":"https://github.com/citation-style-language/schema/raw/master/csl-citation.json"}</w:instrText>
      </w:r>
      <w:r w:rsidR="001C4DB5">
        <w:fldChar w:fldCharType="separate"/>
      </w:r>
      <w:r w:rsidR="006A22FC" w:rsidRPr="006A22FC">
        <w:rPr>
          <w:noProof/>
        </w:rPr>
        <w:t>[46]</w:t>
      </w:r>
      <w:ins w:id="891" w:author="Björn Jörges" w:date="2022-03-02T10:29:00Z">
        <w:r w:rsidR="001C4DB5">
          <w:fldChar w:fldCharType="end"/>
        </w:r>
        <w:r w:rsidR="001C4DB5">
          <w:t xml:space="preserve"> as implemented in the </w:t>
        </w:r>
        <w:r w:rsidR="001C4DB5" w:rsidRPr="001C4DB5">
          <w:rPr>
            <w:rFonts w:ascii="Courier New" w:hAnsi="Courier New" w:cs="Courier New"/>
            <w:rPrChange w:id="892" w:author="Björn Jörges" w:date="2022-03-02T10:29:00Z">
              <w:rPr>
                <w:rFonts w:cstheme="minorHAnsi"/>
              </w:rPr>
            </w:rPrChange>
          </w:rPr>
          <w:t>optimize</w:t>
        </w:r>
        <w:r w:rsidR="001C4DB5">
          <w:t xml:space="preserve"> function </w:t>
        </w:r>
      </w:ins>
      <w:ins w:id="893" w:author="Björn Jörges" w:date="2022-03-02T10:30:00Z">
        <w:r w:rsidR="00CD728D">
          <w:t>in</w:t>
        </w:r>
      </w:ins>
      <w:ins w:id="894" w:author="Björn Jörges" w:date="2022-03-02T10:29:00Z">
        <w:r w:rsidR="001C4DB5">
          <w:t xml:space="preserve"> base R.</w:t>
        </w:r>
      </w:ins>
      <w:ins w:id="895" w:author="Björn Jörges" w:date="2022-03-02T10:32:00Z">
        <w:r w:rsidR="000054B7">
          <w:t xml:space="preserve"> </w:t>
        </w:r>
      </w:ins>
      <w:ins w:id="896" w:author="Björn Jörges" w:date="2022-03-05T02:31:00Z">
        <w:r w:rsidR="008B010B">
          <w:t>In the second step, we set the accuracy parameter for each participant to the one fitted in the first step and</w:t>
        </w:r>
      </w:ins>
      <w:ins w:id="897" w:author="Björn Jörges" w:date="2022-03-02T10:32:00Z">
        <w:r w:rsidR="000054B7">
          <w:t xml:space="preserve"> fit the </w:t>
        </w:r>
      </w:ins>
      <w:ins w:id="898" w:author="Björn Jörges" w:date="2022-03-05T02:31:00Z">
        <w:r w:rsidR="008B010B">
          <w:t xml:space="preserve">precision </w:t>
        </w:r>
      </w:ins>
      <w:ins w:id="899" w:author="Björn Jörges" w:date="2022-03-02T10:32:00Z">
        <w:r w:rsidR="000054B7">
          <w:t>parameter</w:t>
        </w:r>
      </w:ins>
      <w:ins w:id="900" w:author="Björn Jörges" w:date="2022-03-05T02:32:00Z">
        <w:r w:rsidR="008B010B">
          <w:t xml:space="preserve">. Here, we minimize the root median squared error between the </w:t>
        </w:r>
      </w:ins>
      <w:ins w:id="901" w:author="Björn Jörges" w:date="2022-03-05T02:33:00Z">
        <w:r w:rsidR="008B010B">
          <w:t xml:space="preserve">difference between </w:t>
        </w:r>
      </w:ins>
      <w:ins w:id="902" w:author="Björn Jörges" w:date="2022-03-05T02:32:00Z">
        <w:r w:rsidR="008B010B">
          <w:t xml:space="preserve">the standard deviation of the observed difference in timing errors </w:t>
        </w:r>
      </w:ins>
      <w:ins w:id="903" w:author="Björn Jörges" w:date="2022-03-05T02:33:00Z">
        <w:r w:rsidR="008B010B">
          <w:t>in the baseline condition and the self-motion condition</w:t>
        </w:r>
        <w:r w:rsidR="001B3BB2">
          <w:t xml:space="preserve"> and the respective simulated values.</w:t>
        </w:r>
      </w:ins>
      <w:ins w:id="904" w:author="Björn Jörges" w:date="2022-03-05T02:34:00Z">
        <w:r w:rsidR="001B3BB2">
          <w:t xml:space="preserve"> </w:t>
        </w:r>
      </w:ins>
      <w:ins w:id="905" w:author="Björn Jörges" w:date="2022-03-02T10:32:00Z">
        <w:r w:rsidR="000054B7">
          <w:t xml:space="preserve">We </w:t>
        </w:r>
      </w:ins>
      <w:ins w:id="906" w:author="Björn Jörges" w:date="2022-03-02T10:33:00Z">
        <w:r w:rsidR="000054B7">
          <w:t>use the same approach to obtain these parameters for the speed estimation task as well</w:t>
        </w:r>
      </w:ins>
      <w:ins w:id="907" w:author="Björn Jörges" w:date="2022-03-05T02:34:00Z">
        <w:del w:id="908" w:author="Laurence Roy Harris" w:date="2022-03-20T17:07:00Z">
          <w:r w:rsidR="001B3BB2" w:rsidDel="00E5033A">
            <w:delText>,</w:delText>
          </w:r>
        </w:del>
        <w:r w:rsidR="001B3BB2">
          <w:t xml:space="preserve"> but use the observed and simulated PSEs (for accuracy) and JNDs (for precision).</w:t>
        </w:r>
      </w:ins>
    </w:p>
    <w:p w14:paraId="414ACE73" w14:textId="77777777" w:rsidR="00AD494C" w:rsidRDefault="0049584A">
      <w:pPr>
        <w:jc w:val="both"/>
        <w:rPr>
          <w:ins w:id="909" w:author="Björn Jörges" w:date="2022-03-02T02:18:00Z"/>
        </w:rPr>
      </w:pPr>
      <w:ins w:id="910" w:author="Björn Jörges" w:date="2022-03-05T02:34:00Z">
        <w:r>
          <w:t>Once we hav</w:t>
        </w:r>
      </w:ins>
      <w:ins w:id="911" w:author="Björn Jörges" w:date="2022-03-05T02:35:00Z">
        <w:r>
          <w:t>e obtained one accuracy parameter and one precision parameter for each participant and task, w</w:t>
        </w:r>
      </w:ins>
      <w:ins w:id="912" w:author="Björn Jörges" w:date="2022-03-02T02:13:00Z">
        <w:r w:rsidR="00DA6DFC">
          <w:t>e perform a simple linear reg</w:t>
        </w:r>
      </w:ins>
      <w:ins w:id="913" w:author="Björn Jörges" w:date="2022-03-02T02:14:00Z">
        <w:r w:rsidR="00DA6DFC">
          <w:t xml:space="preserve">ression between the </w:t>
        </w:r>
      </w:ins>
      <w:ins w:id="914" w:author="Björn Jörges" w:date="2022-03-05T02:35:00Z">
        <w:r>
          <w:t xml:space="preserve">parameters </w:t>
        </w:r>
      </w:ins>
      <w:ins w:id="915" w:author="Björn Jörges" w:date="2022-03-02T02:14:00Z">
        <w:r w:rsidR="00DA6DFC">
          <w:t>fitted for the prediction task and the speed estimation task (separately for accuracy</w:t>
        </w:r>
      </w:ins>
      <w:ins w:id="916" w:author="Björn Jörges" w:date="2022-03-05T02:28:00Z">
        <w:r w:rsidR="008B010B">
          <w:t>, see Equation 11,</w:t>
        </w:r>
      </w:ins>
      <w:ins w:id="917" w:author="Björn Jörges" w:date="2022-03-02T02:14:00Z">
        <w:r w:rsidR="00DA6DFC">
          <w:t xml:space="preserve"> and precision</w:t>
        </w:r>
      </w:ins>
      <w:ins w:id="918" w:author="Björn Jörges" w:date="2022-03-05T02:28:00Z">
        <w:r w:rsidR="008B010B">
          <w:t>, see Equation 12</w:t>
        </w:r>
      </w:ins>
      <w:ins w:id="919" w:author="Björn Jörges" w:date="2022-03-02T02:14:00Z">
        <w:r w:rsidR="00DA6DFC">
          <w:t>) to determine to what extent performance in one t</w:t>
        </w:r>
      </w:ins>
      <w:ins w:id="920" w:author="Björn Jörges" w:date="2022-03-02T02:15:00Z">
        <w:r w:rsidR="00DA6DFC">
          <w:t>ask is indicative of performance in the other</w:t>
        </w:r>
      </w:ins>
      <w:ins w:id="921" w:author="Björn Jörges" w:date="2022-03-02T02:16:00Z">
        <w:r w:rsidR="00AD494C">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AD494C" w:rsidRPr="00AD494C" w14:paraId="182695E3" w14:textId="77777777" w:rsidTr="00E10AA8">
        <w:trPr>
          <w:ins w:id="922" w:author="Björn Jörges" w:date="2022-03-02T02:18:00Z"/>
        </w:trPr>
        <w:tc>
          <w:tcPr>
            <w:tcW w:w="8365" w:type="dxa"/>
          </w:tcPr>
          <w:p w14:paraId="6DDEE326" w14:textId="77777777" w:rsidR="00AD494C" w:rsidRPr="00AD494C" w:rsidRDefault="00AD494C" w:rsidP="00AD494C">
            <w:pPr>
              <w:spacing w:after="160" w:line="259" w:lineRule="auto"/>
              <w:ind w:left="720" w:hanging="720"/>
              <w:jc w:val="both"/>
              <w:rPr>
                <w:ins w:id="923" w:author="Björn Jörges" w:date="2022-03-02T02:20:00Z"/>
                <w:rFonts w:eastAsiaTheme="minorEastAsia"/>
                <w:i/>
                <w:lang w:val="de-DE"/>
              </w:rPr>
            </w:pPr>
            <m:oMathPara>
              <m:oMath>
                <m:r>
                  <w:ins w:id="924" w:author="Björn Jörges" w:date="2022-03-02T02:21:00Z">
                    <w:rPr>
                      <w:rFonts w:ascii="Cambria Math" w:eastAsiaTheme="minorEastAsia" w:hAnsi="Cambria Math"/>
                      <w:rPrChange w:id="925" w:author="Björn Jörges" w:date="2022-03-20T21:01:00Z">
                        <w:rPr>
                          <w:rFonts w:ascii="Cambria Math" w:eastAsiaTheme="minorEastAsia" w:hAnsi="Cambria Math"/>
                          <w:lang w:val="de-DE"/>
                        </w:rPr>
                      </w:rPrChange>
                    </w:rPr>
                    <m:t xml:space="preserve"> </m:t>
                  </w:ins>
                </m:r>
                <m:r>
                  <w:ins w:id="926" w:author="Björn Jörges" w:date="2022-03-02T02:20:00Z">
                    <w:rPr>
                      <w:rFonts w:ascii="Cambria Math" w:eastAsiaTheme="minorEastAsia" w:hAnsi="Cambria Math"/>
                      <w:lang w:val="de-DE"/>
                    </w:rPr>
                    <m:t>Bia</m:t>
                  </w:ins>
                </m:r>
                <m:sSub>
                  <m:sSubPr>
                    <m:ctrlPr>
                      <w:ins w:id="927" w:author="Björn Jörges" w:date="2022-03-02T02:20:00Z">
                        <w:rPr>
                          <w:rFonts w:ascii="Cambria Math" w:eastAsiaTheme="minorEastAsia" w:hAnsi="Cambria Math"/>
                          <w:i/>
                          <w:lang w:val="de-DE"/>
                        </w:rPr>
                      </w:ins>
                    </m:ctrlPr>
                  </m:sSubPr>
                  <m:e>
                    <m:r>
                      <w:ins w:id="928" w:author="Björn Jörges" w:date="2022-03-02T02:20:00Z">
                        <w:rPr>
                          <w:rFonts w:ascii="Cambria Math" w:eastAsiaTheme="minorEastAsia" w:hAnsi="Cambria Math"/>
                          <w:lang w:val="de-DE"/>
                        </w:rPr>
                        <m:t>s</m:t>
                      </w:ins>
                    </m:r>
                  </m:e>
                  <m:sub>
                    <m:r>
                      <w:ins w:id="929" w:author="Björn Jörges" w:date="2022-03-02T02:20:00Z">
                        <w:rPr>
                          <w:rFonts w:ascii="Cambria Math" w:eastAsiaTheme="minorEastAsia" w:hAnsi="Cambria Math"/>
                          <w:lang w:val="de-DE"/>
                        </w:rPr>
                        <m:t>Prediction</m:t>
                      </w:ins>
                    </m:r>
                  </m:sub>
                </m:sSub>
                <m:r>
                  <w:ins w:id="930" w:author="Björn Jörges" w:date="2022-03-05T02:35:00Z">
                    <w:rPr>
                      <w:rFonts w:ascii="Cambria Math" w:eastAsiaTheme="minorEastAsia" w:hAnsi="Cambria Math"/>
                      <w:lang w:val="de-DE"/>
                    </w:rPr>
                    <m:t xml:space="preserve"> ~ Bia</m:t>
                  </w:ins>
                </m:r>
                <m:sSub>
                  <m:sSubPr>
                    <m:ctrlPr>
                      <w:ins w:id="931" w:author="Björn Jörges" w:date="2022-03-05T02:35:00Z">
                        <w:rPr>
                          <w:rFonts w:ascii="Cambria Math" w:eastAsiaTheme="minorEastAsia" w:hAnsi="Cambria Math"/>
                          <w:i/>
                          <w:lang w:val="de-DE"/>
                        </w:rPr>
                      </w:ins>
                    </m:ctrlPr>
                  </m:sSubPr>
                  <m:e>
                    <m:r>
                      <w:ins w:id="932" w:author="Björn Jörges" w:date="2022-03-05T02:35:00Z">
                        <w:rPr>
                          <w:rFonts w:ascii="Cambria Math" w:eastAsiaTheme="minorEastAsia" w:hAnsi="Cambria Math"/>
                          <w:lang w:val="de-DE"/>
                        </w:rPr>
                        <m:t>s</m:t>
                      </w:ins>
                    </m:r>
                  </m:e>
                  <m:sub>
                    <m:r>
                      <w:ins w:id="933" w:author="Björn Jörges" w:date="2022-03-05T02:35:00Z">
                        <w:rPr>
                          <w:rFonts w:ascii="Cambria Math" w:eastAsiaTheme="minorEastAsia" w:hAnsi="Cambria Math"/>
                          <w:lang w:val="de-DE"/>
                        </w:rPr>
                        <m:t>Speed Estimation</m:t>
                      </w:ins>
                    </m:r>
                  </m:sub>
                </m:sSub>
              </m:oMath>
            </m:oMathPara>
          </w:p>
          <w:p w14:paraId="1ABD0CB0" w14:textId="77777777" w:rsidR="00AD494C" w:rsidRPr="00AD494C" w:rsidRDefault="0049584A">
            <w:pPr>
              <w:spacing w:after="160" w:line="259" w:lineRule="auto"/>
              <w:ind w:left="720" w:hanging="720"/>
              <w:jc w:val="both"/>
              <w:rPr>
                <w:ins w:id="934" w:author="Björn Jörges" w:date="2022-03-02T02:18:00Z"/>
                <w:i/>
                <w:lang w:val="de-DE"/>
              </w:rPr>
              <w:pPrChange w:id="935" w:author="Björn Jörges" w:date="2022-03-02T02:19:00Z">
                <w:pPr>
                  <w:spacing w:after="160" w:line="259" w:lineRule="auto"/>
                  <w:jc w:val="both"/>
                </w:pPr>
              </w:pPrChange>
            </w:pPr>
            <m:oMathPara>
              <m:oMath>
                <m:r>
                  <w:ins w:id="936" w:author="Björn Jörges" w:date="2022-03-05T02:36:00Z">
                    <w:rPr>
                      <w:rFonts w:ascii="Cambria Math" w:hAnsi="Cambria Math"/>
                      <w:lang w:val="de-DE"/>
                    </w:rPr>
                    <m:t>Precision Differenc</m:t>
                  </w:ins>
                </m:r>
                <m:sSub>
                  <m:sSubPr>
                    <m:ctrlPr>
                      <w:ins w:id="937" w:author="Björn Jörges" w:date="2022-03-05T02:36:00Z">
                        <w:rPr>
                          <w:rFonts w:ascii="Cambria Math" w:hAnsi="Cambria Math"/>
                          <w:i/>
                          <w:lang w:val="de-DE"/>
                        </w:rPr>
                      </w:ins>
                    </m:ctrlPr>
                  </m:sSubPr>
                  <m:e>
                    <m:r>
                      <w:ins w:id="938" w:author="Björn Jörges" w:date="2022-03-05T02:36:00Z">
                        <w:rPr>
                          <w:rFonts w:ascii="Cambria Math" w:hAnsi="Cambria Math"/>
                          <w:lang w:val="de-DE"/>
                        </w:rPr>
                        <m:t>e</m:t>
                      </w:ins>
                    </m:r>
                  </m:e>
                  <m:sub>
                    <m:r>
                      <w:ins w:id="939" w:author="Björn Jörges" w:date="2022-03-05T02:36:00Z">
                        <w:rPr>
                          <w:rFonts w:ascii="Cambria Math" w:hAnsi="Cambria Math"/>
                          <w:lang w:val="de-DE"/>
                        </w:rPr>
                        <m:t>Prediction</m:t>
                      </w:ins>
                    </m:r>
                  </m:sub>
                </m:sSub>
                <m:r>
                  <w:ins w:id="940" w:author="Björn Jörges" w:date="2022-03-05T02:36:00Z">
                    <w:rPr>
                      <w:rFonts w:ascii="Cambria Math" w:hAnsi="Cambria Math"/>
                      <w:lang w:val="de-DE"/>
                    </w:rPr>
                    <m:t xml:space="preserve"> ~ </m:t>
                  </w:ins>
                </m:r>
                <m:r>
                  <w:ins w:id="941" w:author="Björn Jörges" w:date="2022-03-02T02:20:00Z">
                    <w:rPr>
                      <w:rFonts w:ascii="Cambria Math" w:hAnsi="Cambria Math"/>
                      <w:lang w:val="de-DE"/>
                    </w:rPr>
                    <m:t>Precision Differenc</m:t>
                  </w:ins>
                </m:r>
                <m:sSub>
                  <m:sSubPr>
                    <m:ctrlPr>
                      <w:ins w:id="942" w:author="Björn Jörges" w:date="2022-03-02T02:20:00Z">
                        <w:rPr>
                          <w:rFonts w:ascii="Cambria Math" w:hAnsi="Cambria Math"/>
                          <w:i/>
                          <w:lang w:val="de-DE"/>
                        </w:rPr>
                      </w:ins>
                    </m:ctrlPr>
                  </m:sSubPr>
                  <m:e>
                    <m:r>
                      <w:ins w:id="943" w:author="Björn Jörges" w:date="2022-03-02T02:20:00Z">
                        <w:rPr>
                          <w:rFonts w:ascii="Cambria Math" w:hAnsi="Cambria Math"/>
                          <w:lang w:val="de-DE"/>
                        </w:rPr>
                        <m:t>e</m:t>
                      </w:ins>
                    </m:r>
                  </m:e>
                  <m:sub>
                    <m:r>
                      <w:ins w:id="944" w:author="Björn Jörges" w:date="2022-03-02T02:20:00Z">
                        <w:rPr>
                          <w:rFonts w:ascii="Cambria Math" w:hAnsi="Cambria Math"/>
                          <w:lang w:val="de-DE"/>
                        </w:rPr>
                        <m:t>Speed Estmation</m:t>
                      </w:ins>
                    </m:r>
                  </m:sub>
                </m:sSub>
              </m:oMath>
            </m:oMathPara>
          </w:p>
        </w:tc>
        <w:tc>
          <w:tcPr>
            <w:tcW w:w="985" w:type="dxa"/>
          </w:tcPr>
          <w:p w14:paraId="619C745B" w14:textId="77777777" w:rsidR="00AD494C" w:rsidRDefault="00AD494C" w:rsidP="00AD494C">
            <w:pPr>
              <w:spacing w:after="160" w:line="259" w:lineRule="auto"/>
              <w:jc w:val="both"/>
              <w:rPr>
                <w:ins w:id="945" w:author="Björn Jörges" w:date="2022-03-02T02:20:00Z"/>
              </w:rPr>
            </w:pPr>
            <w:ins w:id="946" w:author="Björn Jörges" w:date="2022-03-02T02:18:00Z">
              <w:r w:rsidRPr="00AD494C">
                <w:t>(11)</w:t>
              </w:r>
            </w:ins>
          </w:p>
          <w:p w14:paraId="4A28BEA5" w14:textId="77777777" w:rsidR="00AD494C" w:rsidRPr="00AD494C" w:rsidRDefault="00AD494C" w:rsidP="00AD494C">
            <w:pPr>
              <w:spacing w:after="160" w:line="259" w:lineRule="auto"/>
              <w:jc w:val="both"/>
              <w:rPr>
                <w:ins w:id="947" w:author="Björn Jörges" w:date="2022-03-02T02:18:00Z"/>
              </w:rPr>
            </w:pPr>
            <w:ins w:id="948" w:author="Björn Jörges" w:date="2022-03-02T02:20:00Z">
              <w:r>
                <w:t>(12)</w:t>
              </w:r>
            </w:ins>
          </w:p>
        </w:tc>
      </w:tr>
    </w:tbl>
    <w:p w14:paraId="1B50E60E" w14:textId="77777777" w:rsidR="00AD494C" w:rsidRDefault="00706E45">
      <w:pPr>
        <w:jc w:val="both"/>
        <w:rPr>
          <w:ins w:id="949" w:author="Björn Jörges" w:date="2022-03-02T02:17:00Z"/>
        </w:rPr>
      </w:pPr>
      <w:ins w:id="950" w:author="Björn Jörges" w:date="2022-03-02T02:35:00Z">
        <w:r>
          <w:t>Since</w:t>
        </w:r>
      </w:ins>
      <w:ins w:id="951" w:author="Björn Jörges" w:date="2022-03-02T02:36:00Z">
        <w:r>
          <w:t xml:space="preserve"> these parameters are scaled the same way for both tasks (</w:t>
        </w:r>
      </w:ins>
      <w:ins w:id="952" w:author="Björn Jörges" w:date="2022-03-05T02:36:00Z">
        <w:r w:rsidR="0049584A">
          <w:t xml:space="preserve">the effect of self-motion on accuracy/precision </w:t>
        </w:r>
      </w:ins>
      <w:ins w:id="953" w:author="Björn Jörges" w:date="2022-03-02T02:36:00Z">
        <w:r>
          <w:t xml:space="preserve">as </w:t>
        </w:r>
      </w:ins>
      <w:ins w:id="954" w:author="Björn Jörges" w:date="2022-03-05T02:36:00Z">
        <w:r w:rsidR="0049584A">
          <w:t>a fraction</w:t>
        </w:r>
      </w:ins>
      <w:ins w:id="955" w:author="Björn Jörges" w:date="2022-03-02T02:36:00Z">
        <w:r>
          <w:t xml:space="preserve"> of presented self-motion speed), w</w:t>
        </w:r>
      </w:ins>
      <w:ins w:id="956" w:author="Björn Jörges" w:date="2022-03-02T02:35:00Z">
        <w:r>
          <w:t>e expect regression coefficients of around 1 in both analys</w:t>
        </w:r>
      </w:ins>
      <w:ins w:id="957" w:author="Björn Jörges" w:date="2022-03-02T10:37:00Z">
        <w:r w:rsidR="00C10472">
          <w:t>e</w:t>
        </w:r>
      </w:ins>
      <w:ins w:id="958" w:author="Björn Jörges" w:date="2022-03-02T02:35:00Z">
        <w:r>
          <w:t>s.</w:t>
        </w:r>
      </w:ins>
      <w:ins w:id="959" w:author="Björn Jörges" w:date="2022-03-02T10:37:00Z">
        <w:r w:rsidR="00C10472">
          <w:t xml:space="preserve"> </w:t>
        </w:r>
      </w:ins>
      <w:ins w:id="960" w:author="Björn Jörges" w:date="2022-03-02T02:36:00Z">
        <w:r>
          <w:t>A value of above 1 would mean that the effect of self-motion is stronger in the prediction task than in the speed estimation task, and vice-versa.</w:t>
        </w:r>
      </w:ins>
      <w:ins w:id="961" w:author="Björn Jörges" w:date="2022-03-02T10:38:00Z">
        <w:r w:rsidR="00C10472">
          <w:t xml:space="preserve"> </w:t>
        </w:r>
      </w:ins>
      <w:ins w:id="962" w:author="Björn Jörges" w:date="2022-03-02T10:48:00Z">
        <w:r w:rsidR="00543329">
          <w:t xml:space="preserve">To test this </w:t>
        </w:r>
      </w:ins>
      <w:ins w:id="963" w:author="Björn Jörges" w:date="2022-03-02T10:49:00Z">
        <w:r w:rsidR="00543329">
          <w:t>prediction</w:t>
        </w:r>
        <w:del w:id="964" w:author="Laurence Roy Harris" w:date="2022-03-20T17:07:00Z">
          <w:r w:rsidR="00543329" w:rsidDel="00E5033A">
            <w:delText>,</w:delText>
          </w:r>
        </w:del>
        <w:r w:rsidR="00543329">
          <w:t xml:space="preserve"> w</w:t>
        </w:r>
      </w:ins>
      <w:ins w:id="965" w:author="Björn Jörges" w:date="2022-03-02T10:38:00Z">
        <w:r w:rsidR="00C10472" w:rsidRPr="00C10472">
          <w:t>e compute 95% confidence intervals</w:t>
        </w:r>
        <w:del w:id="966" w:author="Laurence Roy Harris" w:date="2022-03-20T17:07:00Z">
          <w:r w:rsidR="00C10472" w:rsidRPr="00C10472" w:rsidDel="00E5033A">
            <w:delText>,</w:delText>
          </w:r>
        </w:del>
        <w:r w:rsidR="00C10472" w:rsidRPr="00C10472">
          <w:t xml:space="preserve"> which we expect to contain</w:t>
        </w:r>
      </w:ins>
      <w:ins w:id="967" w:author="Laurence Roy Harris" w:date="2022-03-20T17:08:00Z">
        <w:r w:rsidR="00E5033A">
          <w:t xml:space="preserve"> a value of</w:t>
        </w:r>
      </w:ins>
      <w:ins w:id="968" w:author="Björn Jörges" w:date="2022-03-02T10:38:00Z">
        <w:r w:rsidR="00C10472" w:rsidRPr="00C10472">
          <w:t xml:space="preserve"> 1.</w:t>
        </w:r>
      </w:ins>
    </w:p>
    <w:p w14:paraId="09967098" w14:textId="77777777" w:rsidR="00060393" w:rsidDel="00E10AA8" w:rsidRDefault="00060393" w:rsidP="003D757B">
      <w:pPr>
        <w:rPr>
          <w:del w:id="969" w:author="Björn Jörges" w:date="2022-03-02T10:49:00Z"/>
        </w:rPr>
      </w:pPr>
    </w:p>
    <w:p w14:paraId="6B6A31F6" w14:textId="09CDA1BD" w:rsidR="003F0340" w:rsidRDefault="003F0340" w:rsidP="004B13F7">
      <w:pPr>
        <w:jc w:val="both"/>
        <w:rPr>
          <w:ins w:id="970" w:author="Björn Jörges" w:date="2022-02-17T00:11:00Z"/>
        </w:rPr>
      </w:pPr>
      <w:r w:rsidRPr="004B13F7">
        <w:rPr>
          <w:b/>
          <w:bCs/>
        </w:rPr>
        <w:t xml:space="preserve">An effect of </w:t>
      </w:r>
      <w:r w:rsidR="004B13F7" w:rsidRPr="004B13F7">
        <w:rPr>
          <w:b/>
          <w:bCs/>
        </w:rPr>
        <w:t xml:space="preserve">visual </w:t>
      </w:r>
      <w:r w:rsidRPr="004B13F7">
        <w:rPr>
          <w:b/>
          <w:bCs/>
        </w:rPr>
        <w:t xml:space="preserve">self-motion in the same direction </w:t>
      </w:r>
      <w:r w:rsidR="004B13F7" w:rsidRPr="004B13F7">
        <w:rPr>
          <w:b/>
          <w:bCs/>
        </w:rPr>
        <w:t>as the ball</w:t>
      </w:r>
      <w:r w:rsidR="004B13F7">
        <w:t xml:space="preserve"> </w:t>
      </w:r>
      <w:r>
        <w:t xml:space="preserve">– While our </w:t>
      </w:r>
      <w:r w:rsidR="0035310B">
        <w:t xml:space="preserve">earlier </w:t>
      </w:r>
      <w:r>
        <w:t>results</w:t>
      </w:r>
      <w:r w:rsidR="006F4A6F">
        <w:t xml:space="preserve"> </w:t>
      </w:r>
      <w:r w:rsidR="006F4A6F">
        <w:fldChar w:fldCharType="begin" w:fldLock="1"/>
      </w:r>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r w:rsidR="006F4A6F">
        <w:fldChar w:fldCharType="separate"/>
      </w:r>
      <w:r w:rsidR="006A22FC" w:rsidRPr="006A22FC">
        <w:rPr>
          <w:noProof/>
        </w:rPr>
        <w:t>[30]</w:t>
      </w:r>
      <w:r w:rsidR="006F4A6F">
        <w:fldChar w:fldCharType="end"/>
      </w:r>
      <w:r>
        <w:t xml:space="preserve"> </w:t>
      </w:r>
      <w:r w:rsidR="0035310B">
        <w:t>suggest</w:t>
      </w:r>
      <w:r>
        <w:t xml:space="preserve"> that </w:t>
      </w:r>
      <w:r w:rsidR="0035310B">
        <w:t xml:space="preserve">visual </w:t>
      </w:r>
      <w:r>
        <w:t>self-motion in the same direction as the observer</w:t>
      </w:r>
      <w:r w:rsidR="0035310B">
        <w:t xml:space="preserve"> should not have any effect on perceived speed</w:t>
      </w:r>
      <w:r>
        <w:t>, we perform all analys</w:t>
      </w:r>
      <w:r w:rsidR="0035310B">
        <w:t>es</w:t>
      </w:r>
      <w:r>
        <w:t xml:space="preserve"> outlined in this section equivalently </w:t>
      </w:r>
      <w:r w:rsidR="0035310B">
        <w:t xml:space="preserve">for the </w:t>
      </w:r>
      <w:r>
        <w:t xml:space="preserve">“Same Direction” motion profile </w:t>
      </w:r>
      <w:r w:rsidR="0035310B">
        <w:t>as well</w:t>
      </w:r>
      <w:r>
        <w:t>.</w:t>
      </w:r>
    </w:p>
    <w:p w14:paraId="640B93CA" w14:textId="77777777" w:rsidR="00D11FDE" w:rsidRPr="00D11FDE" w:rsidDel="00060393" w:rsidRDefault="00D11FDE" w:rsidP="004B13F7">
      <w:pPr>
        <w:jc w:val="both"/>
        <w:rPr>
          <w:del w:id="971" w:author="Björn Jörges" w:date="2022-02-17T00:13:00Z"/>
          <w:b/>
          <w:bCs/>
          <w:rPrChange w:id="972" w:author="Björn Jörges" w:date="2022-02-17T00:11:00Z">
            <w:rPr>
              <w:del w:id="973" w:author="Björn Jörges" w:date="2022-02-17T00:13:00Z"/>
            </w:rPr>
          </w:rPrChange>
        </w:rPr>
      </w:pPr>
    </w:p>
    <w:p w14:paraId="2B319C1A" w14:textId="77777777" w:rsidR="009C52CE" w:rsidRPr="00A42A9D" w:rsidRDefault="009C52CE" w:rsidP="003D757B"/>
    <w:p w14:paraId="293E649E" w14:textId="77777777" w:rsidR="005D6746" w:rsidRDefault="005D6746" w:rsidP="003D757B">
      <w:pPr>
        <w:pStyle w:val="Heading2"/>
      </w:pPr>
      <w:r>
        <w:t>Power analysis</w:t>
      </w:r>
    </w:p>
    <w:p w14:paraId="59A6CCB3" w14:textId="3F23637E" w:rsidR="00E60CCB" w:rsidRDefault="008D4BEE" w:rsidP="008E79ED">
      <w:pPr>
        <w:jc w:val="both"/>
      </w:pPr>
      <w:r>
        <w:t xml:space="preserve">Since power for complex hierarchical designs </w:t>
      </w:r>
      <w:r w:rsidR="00347888">
        <w:t xml:space="preserve">cannot be </w:t>
      </w:r>
      <w:r w:rsidR="0035310B">
        <w:t xml:space="preserve">computed </w:t>
      </w:r>
      <w:r w:rsidR="00347888">
        <w:t>analytically</w:t>
      </w:r>
      <w:r>
        <w:t xml:space="preserve">, we </w:t>
      </w:r>
      <w:r w:rsidR="00347888">
        <w:t>used</w:t>
      </w:r>
      <w:r w:rsidR="00AD24B0">
        <w:t xml:space="preserve"> Monte Carlo</w:t>
      </w:r>
      <w:r>
        <w:t xml:space="preserve"> simulation</w:t>
      </w:r>
      <w:r w:rsidR="00347888">
        <w:t>s</w:t>
      </w:r>
      <w:r>
        <w:t xml:space="preserve"> </w:t>
      </w:r>
      <w:r w:rsidR="00347888">
        <w:t>to determine power for</w:t>
      </w:r>
      <w:r>
        <w:t xml:space="preserve"> all statistical tests</w:t>
      </w:r>
      <w:r w:rsidR="00347888">
        <w:t xml:space="preserve"> outlined in the previous section</w:t>
      </w:r>
      <w:r w:rsidR="0035310B">
        <w:t>:</w:t>
      </w:r>
      <w:r>
        <w:t xml:space="preserve"> </w:t>
      </w:r>
      <w:r w:rsidR="0035310B">
        <w:t>w</w:t>
      </w:r>
      <w:r w:rsidR="00436AC1">
        <w:t xml:space="preserve">e used our models for the prediction task and the </w:t>
      </w:r>
      <w:r w:rsidR="005C4459">
        <w:t>speed estimation</w:t>
      </w:r>
      <w:r w:rsidR="00436AC1">
        <w:t xml:space="preserve"> task to </w:t>
      </w:r>
      <w:r w:rsidR="0035310B">
        <w:t xml:space="preserve">first </w:t>
      </w:r>
      <w:r w:rsidR="00436AC1">
        <w:t>simulate full datasets</w:t>
      </w:r>
      <w:r>
        <w:t xml:space="preserve">. </w:t>
      </w:r>
      <w:r w:rsidR="00347888">
        <w:t xml:space="preserve">Then, we </w:t>
      </w:r>
      <w:r>
        <w:t xml:space="preserve">performed the analyses detailed above over each of these </w:t>
      </w:r>
      <w:r w:rsidR="00276DFA">
        <w:t xml:space="preserve">simulated </w:t>
      </w:r>
      <w:r>
        <w:t xml:space="preserve">datasets and </w:t>
      </w:r>
      <w:r w:rsidR="0035310B">
        <w:t>determined</w:t>
      </w:r>
      <w:r w:rsidR="0012469A">
        <w:t xml:space="preserve"> the results for each combination of number of participants and number of trials</w:t>
      </w:r>
      <w:r w:rsidR="00273434">
        <w:t>.</w:t>
      </w:r>
      <w:r w:rsidR="00E60CCB">
        <w:t xml:space="preserve"> </w:t>
      </w:r>
      <w:r w:rsidR="00471F4D">
        <w:t xml:space="preserve">To keep the computational cost manageable, we used the faster, but more bias-prone Satterthwaite approximation, as implemented in the </w:t>
      </w:r>
      <w:proofErr w:type="spellStart"/>
      <w:r w:rsidR="00471F4D">
        <w:t>lmerTest</w:t>
      </w:r>
      <w:proofErr w:type="spellEnd"/>
      <w:r w:rsidR="00471F4D">
        <w:t xml:space="preserve"> package </w:t>
      </w:r>
      <w:r w:rsidR="00471F4D">
        <w:fldChar w:fldCharType="begin" w:fldLock="1"/>
      </w:r>
      <w:r w:rsidR="00E80E45">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http://www.mendeley.com/documents/?uuid=a46acea3-9367-4197-91a2-0b16fd3f0bfe"]}],"mendeley":{"formattedCitation":"[47]","plainTextFormattedCitation":"[47]","previouslyFormattedCitation":"[47]"},"properties":{"noteIndex":0},"schema":"https://github.com/citation-style-language/schema/raw/master/csl-citation.json"}</w:instrText>
      </w:r>
      <w:r w:rsidR="00471F4D">
        <w:fldChar w:fldCharType="separate"/>
      </w:r>
      <w:r w:rsidR="006A22FC" w:rsidRPr="006A22FC">
        <w:rPr>
          <w:noProof/>
        </w:rPr>
        <w:t>[47]</w:t>
      </w:r>
      <w:r w:rsidR="00471F4D">
        <w:fldChar w:fldCharType="end"/>
      </w:r>
      <w:r w:rsidR="00471F4D">
        <w:t xml:space="preserve"> for R, to assess statistical significance rather than bootstrapped confidence intervals. </w:t>
      </w:r>
      <w:r w:rsidR="00E60CCB">
        <w:t>The script used for the power analys</w:t>
      </w:r>
      <w:r w:rsidR="009375B0">
        <w:t>es</w:t>
      </w:r>
      <w:r w:rsidR="00E60CCB">
        <w:t xml:space="preserve"> can be found </w:t>
      </w:r>
      <w:del w:id="974" w:author="Björn Jörges" w:date="2022-03-01T03:18:00Z">
        <w:r w:rsidR="00C67DC1" w:rsidDel="000A1E0C">
          <w:fldChar w:fldCharType="begin"/>
        </w:r>
        <w:r w:rsidR="00C67DC1" w:rsidDel="000A1E0C">
          <w:delInstrText xml:space="preserve"> HYPERLINK "https://github.com/b-jorges/Predicting-while-Moving/blob/main/Power%20Analysis.R" </w:delInstrText>
        </w:r>
        <w:r w:rsidR="00C67DC1" w:rsidDel="000A1E0C">
          <w:fldChar w:fldCharType="separate"/>
        </w:r>
        <w:r w:rsidR="00E60CCB" w:rsidRPr="000A1E0C" w:rsidDel="000A1E0C">
          <w:rPr>
            <w:rPrChange w:id="975" w:author="Björn Jörges" w:date="2022-03-01T03:18:00Z">
              <w:rPr>
                <w:rStyle w:val="Hyperlink"/>
              </w:rPr>
            </w:rPrChange>
          </w:rPr>
          <w:delText>here (on GitHub)</w:delText>
        </w:r>
        <w:r w:rsidR="00C67DC1" w:rsidDel="000A1E0C">
          <w:rPr>
            <w:rStyle w:val="Hyperlink"/>
          </w:rPr>
          <w:fldChar w:fldCharType="end"/>
        </w:r>
      </w:del>
      <w:ins w:id="976" w:author="Björn Jörges" w:date="2022-03-01T03:18:00Z">
        <w:r w:rsidR="000A1E0C" w:rsidRPr="000A1E0C">
          <w:rPr>
            <w:rPrChange w:id="977" w:author="Björn Jörges" w:date="2022-03-01T03:18:00Z">
              <w:rPr>
                <w:rStyle w:val="Hyperlink"/>
              </w:rPr>
            </w:rPrChange>
          </w:rPr>
          <w:t>here (on GitHub</w:t>
        </w:r>
        <w:r w:rsidR="000A1E0C">
          <w:t xml:space="preserve">: </w:t>
        </w:r>
        <w:r w:rsidR="000A1E0C" w:rsidRPr="000A1E0C">
          <w:t>https://github.com/b-jorges/Predicting-while-Moving/blob/main/Power%20Analysis.R</w:t>
        </w:r>
        <w:r w:rsidR="000A1E0C" w:rsidRPr="000A1E0C">
          <w:rPr>
            <w:rPrChange w:id="978" w:author="Björn Jörges" w:date="2022-03-01T03:18:00Z">
              <w:rPr>
                <w:rStyle w:val="Hyperlink"/>
              </w:rPr>
            </w:rPrChange>
          </w:rPr>
          <w:t>)</w:t>
        </w:r>
      </w:ins>
      <w:r w:rsidR="00E60CCB">
        <w:t>.</w:t>
      </w:r>
    </w:p>
    <w:p w14:paraId="6F07DDEB" w14:textId="77777777" w:rsidR="009E61E7" w:rsidRPr="00712B64" w:rsidRDefault="00E60CCB" w:rsidP="008E79ED">
      <w:pPr>
        <w:jc w:val="both"/>
      </w:pPr>
      <w:r w:rsidRPr="00712B64">
        <w:lastRenderedPageBreak/>
        <w:t>W</w:t>
      </w:r>
      <w:r w:rsidR="00ED4FE7" w:rsidRPr="00712B64">
        <w:t xml:space="preserve">e </w:t>
      </w:r>
      <w:r w:rsidR="009375B0" w:rsidRPr="00712B64">
        <w:t>repeated this process</w:t>
      </w:r>
      <w:r w:rsidR="00652726" w:rsidRPr="00712B64">
        <w:t xml:space="preserve"> </w:t>
      </w:r>
      <w:r w:rsidR="00FB385F" w:rsidRPr="00712B64">
        <w:t>25</w:t>
      </w:r>
      <w:r w:rsidR="00652726" w:rsidRPr="00712B64">
        <w:t xml:space="preserve">0 </w:t>
      </w:r>
      <w:r w:rsidR="009375B0" w:rsidRPr="00712B64">
        <w:t xml:space="preserve">times </w:t>
      </w:r>
      <w:r w:rsidR="00652726" w:rsidRPr="00712B64">
        <w:t xml:space="preserve">for </w:t>
      </w:r>
      <w:r w:rsidR="00906303" w:rsidRPr="00712B64">
        <w:t>all combinations of 20</w:t>
      </w:r>
      <w:r w:rsidRPr="00712B64">
        <w:t xml:space="preserve">, </w:t>
      </w:r>
      <w:r w:rsidR="00906303" w:rsidRPr="00712B64">
        <w:t>30</w:t>
      </w:r>
      <w:r w:rsidRPr="00712B64">
        <w:t xml:space="preserve"> and 40</w:t>
      </w:r>
      <w:r w:rsidR="00906303" w:rsidRPr="00712B64">
        <w:t xml:space="preserve"> participants</w:t>
      </w:r>
      <w:r w:rsidRPr="00712B64">
        <w:t>, 5, 9 and 13 repetitions per condition in the prediction task,</w:t>
      </w:r>
      <w:r w:rsidR="00906303" w:rsidRPr="00712B64">
        <w:t xml:space="preserve"> and 20 to 27, 30 to 37, and 40 to 47</w:t>
      </w:r>
      <w:r w:rsidR="00632B2B" w:rsidRPr="00712B64">
        <w:t xml:space="preserve"> </w:t>
      </w:r>
      <w:r w:rsidR="00906303" w:rsidRPr="00712B64">
        <w:t>trials per pest</w:t>
      </w:r>
      <w:r w:rsidR="00446541" w:rsidRPr="00712B64">
        <w:t>, which makes for an average of 50, 70 and 90 trials per condition</w:t>
      </w:r>
      <w:r w:rsidRPr="00712B64">
        <w:t>,</w:t>
      </w:r>
      <w:r w:rsidR="008E1BC8" w:rsidRPr="00712B64">
        <w:t xml:space="preserve"> respectively</w:t>
      </w:r>
      <w:r w:rsidRPr="00712B64">
        <w:t>, for the speed estimation task</w:t>
      </w:r>
      <w:r w:rsidR="00446541" w:rsidRPr="00712B64">
        <w:t>.</w:t>
      </w:r>
      <w:r w:rsidR="00C56B77" w:rsidRPr="00712B64">
        <w:t xml:space="preserve"> </w:t>
      </w:r>
      <w:r w:rsidR="004F6C21" w:rsidRPr="00712B64">
        <w:t xml:space="preserve">The results are shown in </w:t>
      </w:r>
      <w:r w:rsidR="00C56B77" w:rsidRPr="00712B64">
        <w:t xml:space="preserve"> </w:t>
      </w:r>
      <w:r w:rsidR="00632B2B" w:rsidRPr="00712B64">
        <w:fldChar w:fldCharType="begin"/>
      </w:r>
      <w:r w:rsidR="00632B2B" w:rsidRPr="00712B64">
        <w:instrText xml:space="preserve"> REF _Ref83816328 \h </w:instrText>
      </w:r>
      <w:r w:rsidR="008E79ED" w:rsidRPr="00712B64">
        <w:instrText xml:space="preserve"> \* MERGEFORMAT </w:instrText>
      </w:r>
      <w:r w:rsidR="00632B2B" w:rsidRPr="00712B64">
        <w:fldChar w:fldCharType="separate"/>
      </w:r>
      <w:r w:rsidR="00666FD5">
        <w:t xml:space="preserve">Figure </w:t>
      </w:r>
      <w:r w:rsidR="00666FD5">
        <w:rPr>
          <w:noProof/>
        </w:rPr>
        <w:t>6</w:t>
      </w:r>
      <w:r w:rsidR="00632B2B" w:rsidRPr="00712B64">
        <w:fldChar w:fldCharType="end"/>
      </w:r>
      <w:r w:rsidR="00632B2B" w:rsidRPr="00712B64">
        <w:t xml:space="preserve">. </w:t>
      </w:r>
      <w:r w:rsidR="00672E2F" w:rsidRPr="00712B64">
        <w:t xml:space="preserve">For the precision in the prediction task, using 9 repetitions per condition appears to add a considerable amount </w:t>
      </w:r>
      <w:r w:rsidR="00276DFA">
        <w:t>more</w:t>
      </w:r>
      <w:r w:rsidR="00276DFA" w:rsidRPr="00712B64">
        <w:t xml:space="preserve"> </w:t>
      </w:r>
      <w:r w:rsidR="00672E2F" w:rsidRPr="00712B64">
        <w:t xml:space="preserve">power </w:t>
      </w:r>
      <w:r w:rsidR="00276DFA">
        <w:t>than using only</w:t>
      </w:r>
      <w:r w:rsidR="00672E2F" w:rsidRPr="00712B64">
        <w:t xml:space="preserve"> 5 repetitions</w:t>
      </w:r>
      <w:r w:rsidR="00305C68">
        <w:t xml:space="preserve">, while the added benefit of another 4 repetitions for a total of 13 is </w:t>
      </w:r>
      <w:r w:rsidR="0021247F">
        <w:t>small</w:t>
      </w:r>
      <w:r w:rsidR="00305C68">
        <w:t xml:space="preserve">. </w:t>
      </w:r>
      <w:r w:rsidR="0021247F">
        <w:t xml:space="preserve">However, the prediction task is very </w:t>
      </w:r>
      <w:r w:rsidR="00276DFA">
        <w:t>quick to do</w:t>
      </w:r>
      <w:r w:rsidR="0021247F">
        <w:t xml:space="preserve">, </w:t>
      </w:r>
      <w:r w:rsidR="00276DFA">
        <w:t xml:space="preserve">taking only </w:t>
      </w:r>
      <w:r w:rsidR="0021247F">
        <w:t>around 10 minutes even with 13 repetitions per condition.</w:t>
      </w:r>
      <w:r w:rsidR="001002F1" w:rsidRPr="00712B64">
        <w:t xml:space="preserve"> Similarly, 70 trials per condition increases the power to detect </w:t>
      </w:r>
      <w:r w:rsidR="00276DFA">
        <w:t>an</w:t>
      </w:r>
      <w:r w:rsidR="00276DFA" w:rsidRPr="00712B64">
        <w:t xml:space="preserve"> </w:t>
      </w:r>
      <w:r w:rsidR="001002F1" w:rsidRPr="00712B64">
        <w:t xml:space="preserve">effect on precision </w:t>
      </w:r>
      <w:r w:rsidR="00276DFA">
        <w:t xml:space="preserve">significantly more than using only </w:t>
      </w:r>
      <w:r w:rsidR="001002F1" w:rsidRPr="00712B64">
        <w:t xml:space="preserve">50 trials, while the added benefit of 90 trials is </w:t>
      </w:r>
      <w:r w:rsidR="009D027C">
        <w:t>marginal</w:t>
      </w:r>
      <w:r w:rsidR="00672E2F" w:rsidRPr="00712B64">
        <w:t>.</w:t>
      </w:r>
      <w:r w:rsidR="009D027C">
        <w:t xml:space="preserve"> Since the speed estimation task takes much longer and is more fatiguing than the prediction task, </w:t>
      </w:r>
      <w:r w:rsidR="00276DFA">
        <w:t xml:space="preserve">we judge </w:t>
      </w:r>
      <w:r w:rsidR="009D027C">
        <w:t xml:space="preserve">this marginal </w:t>
      </w:r>
      <w:r w:rsidR="00276DFA">
        <w:t>increase in</w:t>
      </w:r>
      <w:r w:rsidR="009D027C">
        <w:t xml:space="preserve"> power </w:t>
      </w:r>
      <w:r w:rsidR="00276DFA">
        <w:t>to be</w:t>
      </w:r>
      <w:r w:rsidR="009D027C">
        <w:t xml:space="preserve"> not worth the additional time spent by the participant.</w:t>
      </w:r>
      <w:r w:rsidR="001002F1" w:rsidRPr="00712B64">
        <w:t xml:space="preserve"> We thus opt for a combination of 40 participants, </w:t>
      </w:r>
      <w:r w:rsidR="009D027C">
        <w:t>13</w:t>
      </w:r>
      <w:r w:rsidR="001002F1" w:rsidRPr="00712B64">
        <w:t xml:space="preserve"> repetitions per condition in the prediction task</w:t>
      </w:r>
      <w:r w:rsidR="00276DFA">
        <w:t>,</w:t>
      </w:r>
      <w:r w:rsidR="001002F1" w:rsidRPr="00712B64">
        <w:t xml:space="preserve"> and 70 trials per condition in the speed estimation task, which allows us to achieve a power of at least 0.</w:t>
      </w:r>
      <w:r w:rsidR="009E782F">
        <w:t>85</w:t>
      </w:r>
      <w:r w:rsidR="001002F1" w:rsidRPr="00712B64">
        <w:t xml:space="preserve"> for all statistical tests.</w:t>
      </w:r>
    </w:p>
    <w:p w14:paraId="1BD979FB" w14:textId="77777777" w:rsidR="004F6C21" w:rsidRDefault="008520FE" w:rsidP="004F6C21">
      <w:pPr>
        <w:keepNext/>
      </w:pPr>
      <w:r>
        <w:rPr>
          <w:noProof/>
        </w:rPr>
        <w:drawing>
          <wp:inline distT="0" distB="0" distL="0" distR="0" wp14:anchorId="1427F9C4" wp14:editId="5CA5934B">
            <wp:extent cx="6104889" cy="2034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04889" cy="2034963"/>
                    </a:xfrm>
                    <a:prstGeom prst="rect">
                      <a:avLst/>
                    </a:prstGeom>
                    <a:noFill/>
                    <a:ln>
                      <a:noFill/>
                    </a:ln>
                  </pic:spPr>
                </pic:pic>
              </a:graphicData>
            </a:graphic>
          </wp:inline>
        </w:drawing>
      </w:r>
    </w:p>
    <w:p w14:paraId="01296489" w14:textId="77777777" w:rsidR="004F6C21" w:rsidRDefault="004F6C21" w:rsidP="004F6C21">
      <w:pPr>
        <w:pStyle w:val="Caption"/>
      </w:pPr>
      <w:bookmarkStart w:id="979" w:name="_Ref83816328"/>
      <w:r>
        <w:t xml:space="preserve">Figure </w:t>
      </w:r>
      <w:fldSimple w:instr=" SEQ Figure \* ARABIC ">
        <w:r w:rsidR="00920C26">
          <w:rPr>
            <w:noProof/>
          </w:rPr>
          <w:t>6</w:t>
        </w:r>
      </w:fldSimple>
      <w:bookmarkEnd w:id="979"/>
      <w:r>
        <w:t xml:space="preserve">: Simulated power for the </w:t>
      </w:r>
      <w:r w:rsidR="008520FE">
        <w:t>prediction task (A), the speed</w:t>
      </w:r>
      <w:r>
        <w:t xml:space="preserve"> estimation task (</w:t>
      </w:r>
      <w:r w:rsidR="008520FE">
        <w:t>B</w:t>
      </w:r>
      <w:r>
        <w:t xml:space="preserve">) and the correlation between performance in speed estimation and </w:t>
      </w:r>
      <w:r w:rsidR="008520FE">
        <w:t>speed</w:t>
      </w:r>
      <w:r>
        <w:t xml:space="preserve"> prediction (</w:t>
      </w:r>
      <w:r w:rsidR="008520FE">
        <w:t>C</w:t>
      </w:r>
      <w:r>
        <w:t>)</w:t>
      </w:r>
      <w:r w:rsidR="00632B2B">
        <w:t xml:space="preserve">, separately for the statistical tests referring to biases (accuracy) and variability (precision). The number of participants for which we simulated power is on the x axis, while the number of trials for each task is </w:t>
      </w:r>
      <w:r w:rsidR="008520FE">
        <w:t>coded with different shades of green and line</w:t>
      </w:r>
      <w:r w:rsidR="000A68FF">
        <w:t xml:space="preserve"> </w:t>
      </w:r>
      <w:r w:rsidR="008520FE">
        <w:t>types</w:t>
      </w:r>
      <w:r w:rsidR="000A68FF">
        <w:t>.</w:t>
      </w:r>
      <w:r w:rsidR="009E782F">
        <w:t xml:space="preserve"> The horizontal lines indicate a power level of 0.8, 0.9 and 0.95 respectively.</w:t>
      </w:r>
    </w:p>
    <w:p w14:paraId="2C0280C9" w14:textId="77777777" w:rsidR="00454213" w:rsidRDefault="009A7B94" w:rsidP="00ED4FE7">
      <w:r>
        <w:t xml:space="preserve">We </w:t>
      </w:r>
      <w:r w:rsidR="00712B64">
        <w:t>also</w:t>
      </w:r>
      <w:r>
        <w:t xml:space="preserve"> used our power analys</w:t>
      </w:r>
      <w:r w:rsidR="00214BFF">
        <w:t>e</w:t>
      </w:r>
      <w:r>
        <w:t>s to determine that all of our statistical analyses led to a</w:t>
      </w:r>
      <w:r w:rsidR="009375B0">
        <w:t>n expected</w:t>
      </w:r>
      <w:r>
        <w:t xml:space="preserve"> false positive rate of 0.05 in absence of a</w:t>
      </w:r>
      <w:r w:rsidR="009375B0">
        <w:t xml:space="preserve"> true</w:t>
      </w:r>
      <w:r>
        <w:t xml:space="preserve"> effect.</w:t>
      </w:r>
    </w:p>
    <w:p w14:paraId="77136E84" w14:textId="77777777" w:rsidR="00050D86" w:rsidRDefault="00050D86" w:rsidP="00ED4FE7"/>
    <w:p w14:paraId="3F83BEF1" w14:textId="77777777" w:rsidR="00FE0A7E" w:rsidRDefault="00FE0A7E" w:rsidP="00FE0A7E">
      <w:pPr>
        <w:pStyle w:val="Heading1"/>
      </w:pPr>
      <w:r>
        <w:t>Acknowledgements</w:t>
      </w:r>
    </w:p>
    <w:p w14:paraId="3C4104E2" w14:textId="77777777" w:rsidR="00FE0A7E" w:rsidRDefault="00FE0A7E" w:rsidP="00FE0A7E">
      <w:r>
        <w:t>BJ and LRH are supported by the Canadian Space Agency (CSA) (CSA: 15ILSRA1-York). LRH is supported by a Discovery Grant from the Natural Sciences and Engineering Research Council (NSERC) of Canada (NSERC: RGPIN-2020-06093). The funders did not play any role in the study design, data collection and analysis, decision to publish, or preparation of the manuscript.</w:t>
      </w:r>
    </w:p>
    <w:p w14:paraId="25652A12" w14:textId="77777777" w:rsidR="00AA566A" w:rsidRDefault="00AA566A" w:rsidP="00AA566A">
      <w:pPr>
        <w:pStyle w:val="Heading1"/>
      </w:pPr>
      <w:r>
        <w:t>Competing Interests</w:t>
      </w:r>
    </w:p>
    <w:p w14:paraId="350BB175" w14:textId="77777777" w:rsidR="00AA566A" w:rsidRDefault="008E517D" w:rsidP="00AA566A">
      <w:r>
        <w:t xml:space="preserve">The authors </w:t>
      </w:r>
      <w:r w:rsidR="00AA566A">
        <w:t>declare no competing interests.</w:t>
      </w:r>
    </w:p>
    <w:p w14:paraId="1CA3A2D5" w14:textId="77777777" w:rsidR="00AA566A" w:rsidRDefault="00AA566A" w:rsidP="008E517D">
      <w:pPr>
        <w:pStyle w:val="Heading1"/>
      </w:pPr>
      <w:r>
        <w:lastRenderedPageBreak/>
        <w:t>Data Availability and Open Science</w:t>
      </w:r>
    </w:p>
    <w:p w14:paraId="4CAA8A3D" w14:textId="77777777" w:rsidR="00AA566A" w:rsidRPr="00AA566A" w:rsidRDefault="00AA566A" w:rsidP="00AA566A">
      <w:r>
        <w:t xml:space="preserve">All scripts and all data obtained with regards to this project will be made available in the </w:t>
      </w:r>
      <w:del w:id="980" w:author="Björn Jörges" w:date="2022-03-01T03:18:00Z">
        <w:r w:rsidR="00C67DC1" w:rsidDel="000A1E0C">
          <w:fldChar w:fldCharType="begin"/>
        </w:r>
        <w:r w:rsidR="00C67DC1" w:rsidDel="000A1E0C">
          <w:delInstrText xml:space="preserve"> HYPERLINK "https://github.com/b-jorges/Predicting-while-Moving/" </w:delInstrText>
        </w:r>
        <w:r w:rsidR="00C67DC1" w:rsidDel="000A1E0C">
          <w:fldChar w:fldCharType="separate"/>
        </w:r>
        <w:r w:rsidRPr="000A1E0C" w:rsidDel="000A1E0C">
          <w:rPr>
            <w:rPrChange w:id="981" w:author="Björn Jörges" w:date="2022-03-01T03:18:00Z">
              <w:rPr>
                <w:rStyle w:val="Hyperlink"/>
              </w:rPr>
            </w:rPrChange>
          </w:rPr>
          <w:delText>project GitHub repository</w:delText>
        </w:r>
        <w:r w:rsidR="00C67DC1" w:rsidDel="000A1E0C">
          <w:rPr>
            <w:rStyle w:val="Hyperlink"/>
          </w:rPr>
          <w:fldChar w:fldCharType="end"/>
        </w:r>
      </w:del>
      <w:ins w:id="982" w:author="Björn Jörges" w:date="2022-03-01T03:18:00Z">
        <w:r w:rsidR="000A1E0C" w:rsidRPr="000A1E0C">
          <w:rPr>
            <w:rPrChange w:id="983" w:author="Björn Jörges" w:date="2022-03-01T03:18:00Z">
              <w:rPr>
                <w:rStyle w:val="Hyperlink"/>
              </w:rPr>
            </w:rPrChange>
          </w:rPr>
          <w:t>project GitHub repository</w:t>
        </w:r>
        <w:r w:rsidR="000A1E0C">
          <w:t xml:space="preserve"> (</w:t>
        </w:r>
        <w:r w:rsidR="000A1E0C" w:rsidRPr="000A1E0C">
          <w:t>https://github.com/b-jorges/Predicting-while-Moving/</w:t>
        </w:r>
        <w:r w:rsidR="000A1E0C">
          <w:t>)</w:t>
        </w:r>
      </w:ins>
      <w:r>
        <w:t xml:space="preserve">. Larger files such as the programs used to present stimuli and the respective Unity projects are </w:t>
      </w:r>
      <w:del w:id="984" w:author="Björn Jörges" w:date="2022-03-01T03:19:00Z">
        <w:r w:rsidR="00C67DC1" w:rsidDel="000A1E0C">
          <w:fldChar w:fldCharType="begin"/>
        </w:r>
        <w:r w:rsidR="00C67DC1" w:rsidDel="000A1E0C">
          <w:delInstrText xml:space="preserve"> HYPERLINK "https://osf.io/eayf7/" </w:delInstrText>
        </w:r>
        <w:r w:rsidR="00C67DC1" w:rsidDel="000A1E0C">
          <w:fldChar w:fldCharType="separate"/>
        </w:r>
        <w:r w:rsidRPr="000A1E0C" w:rsidDel="000A1E0C">
          <w:rPr>
            <w:rPrChange w:id="985" w:author="Björn Jörges" w:date="2022-03-01T03:19:00Z">
              <w:rPr>
                <w:rStyle w:val="Hyperlink"/>
              </w:rPr>
            </w:rPrChange>
          </w:rPr>
          <w:delText>hosted on OSF</w:delText>
        </w:r>
        <w:r w:rsidR="00C67DC1" w:rsidDel="000A1E0C">
          <w:rPr>
            <w:rStyle w:val="Hyperlink"/>
          </w:rPr>
          <w:fldChar w:fldCharType="end"/>
        </w:r>
      </w:del>
      <w:ins w:id="986" w:author="Björn Jörges" w:date="2022-03-01T03:19:00Z">
        <w:r w:rsidR="000A1E0C" w:rsidRPr="000A1E0C">
          <w:rPr>
            <w:rPrChange w:id="987" w:author="Björn Jörges" w:date="2022-03-01T03:19:00Z">
              <w:rPr>
                <w:rStyle w:val="Hyperlink"/>
              </w:rPr>
            </w:rPrChange>
          </w:rPr>
          <w:t>hosted on OSF</w:t>
        </w:r>
        <w:r w:rsidR="000A1E0C">
          <w:t xml:space="preserve"> (</w:t>
        </w:r>
        <w:r w:rsidR="000A1E0C" w:rsidRPr="000A1E0C">
          <w:t>https://osf.io/eayf7/</w:t>
        </w:r>
        <w:r w:rsidR="000A1E0C">
          <w:t>)</w:t>
        </w:r>
      </w:ins>
      <w:r>
        <w:t>.</w:t>
      </w:r>
    </w:p>
    <w:p w14:paraId="45861D3A" w14:textId="77777777" w:rsidR="0019449D" w:rsidRDefault="0019449D" w:rsidP="00FE0A7E"/>
    <w:p w14:paraId="451C1675" w14:textId="719CE7CC" w:rsidR="006E4D15" w:rsidRDefault="00D11FDE">
      <w:pPr>
        <w:pStyle w:val="Heading1"/>
      </w:pPr>
      <w:ins w:id="988" w:author="Björn Jörges" w:date="2022-02-17T00:09:00Z">
        <w:r>
          <w:t>References</w:t>
        </w:r>
      </w:ins>
    </w:p>
    <w:p w14:paraId="03655B57" w14:textId="793A4250"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E80E45">
        <w:rPr>
          <w:rFonts w:ascii="Calibri" w:hAnsi="Calibri" w:cs="Calibri"/>
          <w:noProof/>
          <w:szCs w:val="24"/>
        </w:rPr>
        <w:t xml:space="preserve">1. </w:t>
      </w:r>
      <w:r w:rsidRPr="00E80E45">
        <w:rPr>
          <w:rFonts w:ascii="Calibri" w:hAnsi="Calibri" w:cs="Calibri"/>
          <w:noProof/>
          <w:szCs w:val="24"/>
        </w:rPr>
        <w:tab/>
        <w:t>Schmolesky MT, Wang Y, Hanes DP, Thompson KG, Leutgeb S, Schall JD, et al. Signal timing access the macaque visual system. J Neurophysiol. 1998;79: 3272–3278. doi:10.1152/jn.1998.79.6.3272</w:t>
      </w:r>
    </w:p>
    <w:p w14:paraId="626DD140"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 </w:t>
      </w:r>
      <w:r w:rsidRPr="00E80E45">
        <w:rPr>
          <w:rFonts w:ascii="Calibri" w:hAnsi="Calibri" w:cs="Calibri"/>
          <w:noProof/>
          <w:szCs w:val="24"/>
        </w:rPr>
        <w:tab/>
        <w:t>Maunsell JHR, Gibson JR. Visual response latencies in striate cortex of the macaque monkey. J Neurophysiol. 1992;68: 1332–1344. doi:10.1152/jn.1992.68.4.1332</w:t>
      </w:r>
    </w:p>
    <w:p w14:paraId="2A016A6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 </w:t>
      </w:r>
      <w:r w:rsidRPr="00E80E45">
        <w:rPr>
          <w:rFonts w:ascii="Calibri" w:hAnsi="Calibri" w:cs="Calibri"/>
          <w:noProof/>
          <w:szCs w:val="24"/>
        </w:rPr>
        <w:tab/>
        <w:t>DiCarlo JJ, Maunsell JHR. Using neuronal latency to determine sensory-motor processing pathways in reaction time tasks. J Neurophysiol. 2005;93: 2974–2986. doi:10.1152/jn.00508.2004</w:t>
      </w:r>
    </w:p>
    <w:p w14:paraId="135AD4D2"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 </w:t>
      </w:r>
      <w:r w:rsidRPr="00E80E45">
        <w:rPr>
          <w:rFonts w:ascii="Calibri" w:hAnsi="Calibri" w:cs="Calibri"/>
          <w:noProof/>
          <w:szCs w:val="24"/>
        </w:rPr>
        <w:tab/>
        <w:t>de Rugy A, Marinovic W, Wallis G. Neural prediction of complex accelerations for object interception. J Neurophysiol. 2012;107: 766–771. doi:10.1152/jn.00854.2011</w:t>
      </w:r>
    </w:p>
    <w:p w14:paraId="1EA33E0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5. </w:t>
      </w:r>
      <w:r w:rsidRPr="00E80E45">
        <w:rPr>
          <w:rFonts w:ascii="Calibri" w:hAnsi="Calibri" w:cs="Calibri"/>
          <w:noProof/>
          <w:szCs w:val="24"/>
        </w:rPr>
        <w:tab/>
        <w:t>Zago M, McIntyre J, Senot P, Lacquaniti F. Internal models and prediction of visual gravitational motion. Vision Res. 2008;48: 1532–1538. doi:10.1016/j.visres.2008.04.005</w:t>
      </w:r>
    </w:p>
    <w:p w14:paraId="778E6B4D"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6. </w:t>
      </w:r>
      <w:r w:rsidRPr="00E80E45">
        <w:rPr>
          <w:rFonts w:ascii="Calibri" w:hAnsi="Calibri" w:cs="Calibri"/>
          <w:noProof/>
          <w:szCs w:val="24"/>
        </w:rPr>
        <w:tab/>
        <w:t>Foxe JJ, Simpson G V. Flow of activation from V1 to frontal cortex in humans: A framework for defining “early” visual processing. Exp Brain Res. 2002;142: 139–150. doi:10.1007/s00221-001-0906-7</w:t>
      </w:r>
    </w:p>
    <w:p w14:paraId="2DB758FE" w14:textId="77777777" w:rsidR="00E80E45" w:rsidRPr="00EC0169" w:rsidRDefault="00E80E45" w:rsidP="00E80E45">
      <w:pPr>
        <w:widowControl w:val="0"/>
        <w:autoSpaceDE w:val="0"/>
        <w:autoSpaceDN w:val="0"/>
        <w:adjustRightInd w:val="0"/>
        <w:spacing w:line="240" w:lineRule="auto"/>
        <w:ind w:left="640" w:hanging="640"/>
        <w:rPr>
          <w:rFonts w:ascii="Calibri" w:hAnsi="Calibri" w:cs="Calibri"/>
          <w:noProof/>
          <w:szCs w:val="24"/>
          <w:lang w:val="de-DE"/>
          <w:rPrChange w:id="989" w:author="Björn Jörges" w:date="2022-03-21T20:47:00Z">
            <w:rPr>
              <w:rFonts w:ascii="Calibri" w:hAnsi="Calibri" w:cs="Calibri"/>
              <w:noProof/>
              <w:szCs w:val="24"/>
            </w:rPr>
          </w:rPrChange>
        </w:rPr>
      </w:pPr>
      <w:r w:rsidRPr="00E80E45">
        <w:rPr>
          <w:rFonts w:ascii="Calibri" w:hAnsi="Calibri" w:cs="Calibri"/>
          <w:noProof/>
          <w:szCs w:val="24"/>
        </w:rPr>
        <w:t xml:space="preserve">7. </w:t>
      </w:r>
      <w:r w:rsidRPr="00E80E45">
        <w:rPr>
          <w:rFonts w:ascii="Calibri" w:hAnsi="Calibri" w:cs="Calibri"/>
          <w:noProof/>
          <w:szCs w:val="24"/>
        </w:rPr>
        <w:tab/>
        <w:t xml:space="preserve">Jörges B, López-Moliner J. Earth-Gravity Congruent Motion Facilitates Ocular Control for Pursuit of Parabolic Trajectories. </w:t>
      </w:r>
      <w:r w:rsidRPr="00EC0169">
        <w:rPr>
          <w:rFonts w:ascii="Calibri" w:hAnsi="Calibri" w:cs="Calibri"/>
          <w:noProof/>
          <w:szCs w:val="24"/>
          <w:lang w:val="de-DE"/>
          <w:rPrChange w:id="990" w:author="Björn Jörges" w:date="2022-03-21T20:47:00Z">
            <w:rPr>
              <w:rFonts w:ascii="Calibri" w:hAnsi="Calibri" w:cs="Calibri"/>
              <w:noProof/>
              <w:szCs w:val="24"/>
            </w:rPr>
          </w:rPrChange>
        </w:rPr>
        <w:t>Sci Rep. 2019;9: 1–13. doi:10.1038/s41598-019-50512-6</w:t>
      </w:r>
    </w:p>
    <w:p w14:paraId="6DDDD10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C0169">
        <w:rPr>
          <w:rFonts w:ascii="Calibri" w:hAnsi="Calibri" w:cs="Calibri"/>
          <w:noProof/>
          <w:szCs w:val="24"/>
          <w:lang w:val="de-DE"/>
          <w:rPrChange w:id="991" w:author="Björn Jörges" w:date="2022-03-21T20:47:00Z">
            <w:rPr>
              <w:rFonts w:ascii="Calibri" w:hAnsi="Calibri" w:cs="Calibri"/>
              <w:noProof/>
              <w:szCs w:val="24"/>
            </w:rPr>
          </w:rPrChange>
        </w:rPr>
        <w:t xml:space="preserve">8. </w:t>
      </w:r>
      <w:r w:rsidRPr="00EC0169">
        <w:rPr>
          <w:rFonts w:ascii="Calibri" w:hAnsi="Calibri" w:cs="Calibri"/>
          <w:noProof/>
          <w:szCs w:val="24"/>
          <w:lang w:val="de-DE"/>
          <w:rPrChange w:id="992" w:author="Björn Jörges" w:date="2022-03-21T20:47:00Z">
            <w:rPr>
              <w:rFonts w:ascii="Calibri" w:hAnsi="Calibri" w:cs="Calibri"/>
              <w:noProof/>
              <w:szCs w:val="24"/>
            </w:rPr>
          </w:rPrChange>
        </w:rPr>
        <w:tab/>
        <w:t xml:space="preserve">Spering M, Schutz AC, Braun DI, Gegenfurtner KR. </w:t>
      </w:r>
      <w:r w:rsidRPr="00E80E45">
        <w:rPr>
          <w:rFonts w:ascii="Calibri" w:hAnsi="Calibri" w:cs="Calibri"/>
          <w:noProof/>
          <w:szCs w:val="24"/>
        </w:rPr>
        <w:t>Keep your eyes on the ball: smooth pursuit eye movements enhance prediction of visual motion. J Neurophysiol. 2011;105: 1756–1767. doi:10.1152/jn.00344.2010</w:t>
      </w:r>
    </w:p>
    <w:p w14:paraId="71A8E1B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9. </w:t>
      </w:r>
      <w:r w:rsidRPr="00E80E45">
        <w:rPr>
          <w:rFonts w:ascii="Calibri" w:hAnsi="Calibri" w:cs="Calibri"/>
          <w:noProof/>
          <w:szCs w:val="24"/>
        </w:rPr>
        <w:tab/>
        <w:t>Kreyenmeier P, Fooken J, Spering M. Context effects on smooth pursuit and manual interception of a disappearing target. J Neurophysiol. 2017;118: 404–415. doi:10.1152/jn.00217.2017</w:t>
      </w:r>
    </w:p>
    <w:p w14:paraId="76E72FB8"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10. </w:t>
      </w:r>
      <w:r w:rsidRPr="00E80E45">
        <w:rPr>
          <w:rFonts w:ascii="Calibri" w:hAnsi="Calibri" w:cs="Calibri"/>
          <w:noProof/>
          <w:szCs w:val="24"/>
        </w:rPr>
        <w:tab/>
        <w:t>Dupin L, Wexler M. Motion perception by a moving observer in a threedimensional environment. J Vis. 2013;13: 1–14. doi:10.1167/13.2.15</w:t>
      </w:r>
    </w:p>
    <w:p w14:paraId="1E1E9FC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11. </w:t>
      </w:r>
      <w:r w:rsidRPr="00E80E45">
        <w:rPr>
          <w:rFonts w:ascii="Calibri" w:hAnsi="Calibri" w:cs="Calibri"/>
          <w:noProof/>
          <w:szCs w:val="24"/>
        </w:rPr>
        <w:tab/>
        <w:t>Warren PA, Rushton SK. Perception of object trajectory: Parsing retinal motion into self and object movement components. J Vis. 2007;7: 2. doi:10.1167/7.11.2</w:t>
      </w:r>
    </w:p>
    <w:p w14:paraId="17E376F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12. </w:t>
      </w:r>
      <w:r w:rsidRPr="00E80E45">
        <w:rPr>
          <w:rFonts w:ascii="Calibri" w:hAnsi="Calibri" w:cs="Calibri"/>
          <w:noProof/>
          <w:szCs w:val="24"/>
        </w:rPr>
        <w:tab/>
        <w:t>Rushton SK, Warren PA. Moving observers, relative retinal motion and the detection of object movement. Curr Biol. 2005;15: R542–R53. doi:10.1016/j.cub.2005.07.020</w:t>
      </w:r>
    </w:p>
    <w:p w14:paraId="0C57E95B"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13. </w:t>
      </w:r>
      <w:r w:rsidRPr="00E80E45">
        <w:rPr>
          <w:rFonts w:ascii="Calibri" w:hAnsi="Calibri" w:cs="Calibri"/>
          <w:noProof/>
          <w:szCs w:val="24"/>
        </w:rPr>
        <w:tab/>
        <w:t>Warren PA, Rushton SK. Evidence for flow-parsing in radial flow displays. Vision Res. 2008;48: 655–663. doi:10.1016/j.visres.2007.10.023</w:t>
      </w:r>
    </w:p>
    <w:p w14:paraId="239FF2B2"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14. </w:t>
      </w:r>
      <w:r w:rsidRPr="00E80E45">
        <w:rPr>
          <w:rFonts w:ascii="Calibri" w:hAnsi="Calibri" w:cs="Calibri"/>
          <w:noProof/>
          <w:szCs w:val="24"/>
        </w:rPr>
        <w:tab/>
        <w:t xml:space="preserve">Warren PA, Rushton SK. Perception of scene-relative object movement: Optic flow parsing and the contribution of monocular depth cues. Vision Res. 2009;49: 1406–1419. </w:t>
      </w:r>
      <w:r w:rsidRPr="00E80E45">
        <w:rPr>
          <w:rFonts w:ascii="Calibri" w:hAnsi="Calibri" w:cs="Calibri"/>
          <w:noProof/>
          <w:szCs w:val="24"/>
        </w:rPr>
        <w:lastRenderedPageBreak/>
        <w:t>doi:10.1016/j.visres.2009.01.016</w:t>
      </w:r>
    </w:p>
    <w:p w14:paraId="4A2E57B4"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15. </w:t>
      </w:r>
      <w:r w:rsidRPr="00E80E45">
        <w:rPr>
          <w:rFonts w:ascii="Calibri" w:hAnsi="Calibri" w:cs="Calibri"/>
          <w:noProof/>
          <w:szCs w:val="24"/>
        </w:rPr>
        <w:tab/>
        <w:t>Wertheim AH. Perceiving motion: relativity, illusions and the nature of perception. Neth J Psychol. 2008;64: 119–125. doi:10.1007/bf03076414</w:t>
      </w:r>
    </w:p>
    <w:p w14:paraId="6EE7615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16. </w:t>
      </w:r>
      <w:r w:rsidRPr="00E80E45">
        <w:rPr>
          <w:rFonts w:ascii="Calibri" w:hAnsi="Calibri" w:cs="Calibri"/>
          <w:noProof/>
          <w:szCs w:val="24"/>
        </w:rPr>
        <w:tab/>
        <w:t>Wertheim AH. Motion perception during self-motion: The direct versus inferential controversy revisited. BBS 17:293-355. Behav Brain Sci. 1999;22: 337–340. doi:10.1017/S0140525X99001831</w:t>
      </w:r>
    </w:p>
    <w:p w14:paraId="3D8E355A"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17. </w:t>
      </w:r>
      <w:r w:rsidRPr="00E80E45">
        <w:rPr>
          <w:rFonts w:ascii="Calibri" w:hAnsi="Calibri" w:cs="Calibri"/>
          <w:noProof/>
          <w:szCs w:val="24"/>
        </w:rPr>
        <w:tab/>
        <w:t>Layton OW, Niehorster DC. A model of how depth facilitates scenerelative object motion perception. PLoS Comput Biol. 2019;15: 1–29. doi:10.1371/journal.pcbi.1007397</w:t>
      </w:r>
    </w:p>
    <w:p w14:paraId="13A18328"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18. </w:t>
      </w:r>
      <w:r w:rsidRPr="00E80E45">
        <w:rPr>
          <w:rFonts w:ascii="Calibri" w:hAnsi="Calibri" w:cs="Calibri"/>
          <w:noProof/>
          <w:szCs w:val="24"/>
        </w:rPr>
        <w:tab/>
        <w:t>Dupin L, Wexler M. Motion perception by a moving observer in a threedimensional environment. J Vis. 2013;13: 1–14. doi:10.1167/13.2.15</w:t>
      </w:r>
    </w:p>
    <w:p w14:paraId="3631579E"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19. </w:t>
      </w:r>
      <w:r w:rsidRPr="00E80E45">
        <w:rPr>
          <w:rFonts w:ascii="Calibri" w:hAnsi="Calibri" w:cs="Calibri"/>
          <w:noProof/>
          <w:szCs w:val="24"/>
        </w:rPr>
        <w:tab/>
        <w:t>Warren PA, Rushton SK. Perception of object trajectory: Parsing retinal motion into self and object movement components. J Vis. 2007;7: 1–11. doi:10.1167/7.11.2</w:t>
      </w:r>
    </w:p>
    <w:p w14:paraId="1DFB2A2F"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20. </w:t>
      </w:r>
      <w:r w:rsidRPr="00E80E45">
        <w:rPr>
          <w:rFonts w:ascii="Calibri" w:hAnsi="Calibri" w:cs="Calibri"/>
          <w:noProof/>
          <w:szCs w:val="24"/>
        </w:rPr>
        <w:tab/>
        <w:t>Dokka K, MacNeilage PR, DeAngelis GC, Angelaki DE. Multisensory self-motion compensation during object trajectory judgments. Cereb Cortex. 2015;25: 619–630. doi:10.1093/cercor/bht247</w:t>
      </w:r>
    </w:p>
    <w:p w14:paraId="478E0220"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21. </w:t>
      </w:r>
      <w:r w:rsidRPr="00E80E45">
        <w:rPr>
          <w:rFonts w:ascii="Calibri" w:hAnsi="Calibri" w:cs="Calibri"/>
          <w:noProof/>
          <w:szCs w:val="24"/>
        </w:rPr>
        <w:tab/>
        <w:t>Fetsch CR, Deangelis GC, Angelaki DE. Visual-vestibular cue integration for heading perception: Applications of optimal cue integration theory. Eur J Neurosci. 2010;31: 1721–1729. doi:10.1111/j.1460-9568.2010.07207.x</w:t>
      </w:r>
    </w:p>
    <w:p w14:paraId="2DF4502E" w14:textId="77777777" w:rsidR="00E80E45" w:rsidRPr="00EC0169" w:rsidRDefault="00E80E45" w:rsidP="00E80E45">
      <w:pPr>
        <w:widowControl w:val="0"/>
        <w:autoSpaceDE w:val="0"/>
        <w:autoSpaceDN w:val="0"/>
        <w:adjustRightInd w:val="0"/>
        <w:spacing w:line="240" w:lineRule="auto"/>
        <w:ind w:left="640" w:hanging="640"/>
        <w:rPr>
          <w:rFonts w:ascii="Calibri" w:hAnsi="Calibri" w:cs="Calibri"/>
          <w:noProof/>
          <w:szCs w:val="24"/>
          <w:lang w:val="de-DE"/>
          <w:rPrChange w:id="993" w:author="Björn Jörges" w:date="2022-03-21T20:47:00Z">
            <w:rPr>
              <w:rFonts w:ascii="Calibri" w:hAnsi="Calibri" w:cs="Calibri"/>
              <w:noProof/>
              <w:szCs w:val="24"/>
            </w:rPr>
          </w:rPrChange>
        </w:rPr>
      </w:pPr>
      <w:r w:rsidRPr="00E80E45">
        <w:rPr>
          <w:rFonts w:ascii="Calibri" w:hAnsi="Calibri" w:cs="Calibri"/>
          <w:noProof/>
          <w:szCs w:val="24"/>
        </w:rPr>
        <w:t xml:space="preserve">22. </w:t>
      </w:r>
      <w:r w:rsidRPr="00E80E45">
        <w:rPr>
          <w:rFonts w:ascii="Calibri" w:hAnsi="Calibri" w:cs="Calibri"/>
          <w:noProof/>
          <w:szCs w:val="24"/>
        </w:rPr>
        <w:tab/>
        <w:t xml:space="preserve">Garzorz IT, Freeman TCA, Ernst MO, MacNeilage PR. Insufficient compensation for self-motion during perception of object speed: The vestibular Aubert-Fleischl phenomenon. </w:t>
      </w:r>
      <w:r w:rsidRPr="00EC0169">
        <w:rPr>
          <w:rFonts w:ascii="Calibri" w:hAnsi="Calibri" w:cs="Calibri"/>
          <w:noProof/>
          <w:szCs w:val="24"/>
          <w:lang w:val="de-DE"/>
          <w:rPrChange w:id="994" w:author="Björn Jörges" w:date="2022-03-21T20:47:00Z">
            <w:rPr>
              <w:rFonts w:ascii="Calibri" w:hAnsi="Calibri" w:cs="Calibri"/>
              <w:noProof/>
              <w:szCs w:val="24"/>
            </w:rPr>
          </w:rPrChange>
        </w:rPr>
        <w:t>J Vis. 2018;18: 1–9. doi:10.1167/18.13.9</w:t>
      </w:r>
    </w:p>
    <w:p w14:paraId="10B4C44A"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C0169">
        <w:rPr>
          <w:rFonts w:ascii="Calibri" w:hAnsi="Calibri" w:cs="Calibri"/>
          <w:noProof/>
          <w:szCs w:val="24"/>
          <w:lang w:val="de-DE"/>
          <w:rPrChange w:id="995" w:author="Björn Jörges" w:date="2022-03-21T20:47:00Z">
            <w:rPr>
              <w:rFonts w:ascii="Calibri" w:hAnsi="Calibri" w:cs="Calibri"/>
              <w:noProof/>
              <w:szCs w:val="24"/>
            </w:rPr>
          </w:rPrChange>
        </w:rPr>
        <w:t xml:space="preserve">23. </w:t>
      </w:r>
      <w:r w:rsidRPr="00EC0169">
        <w:rPr>
          <w:rFonts w:ascii="Calibri" w:hAnsi="Calibri" w:cs="Calibri"/>
          <w:noProof/>
          <w:szCs w:val="24"/>
          <w:lang w:val="de-DE"/>
          <w:rPrChange w:id="996" w:author="Björn Jörges" w:date="2022-03-21T20:47:00Z">
            <w:rPr>
              <w:rFonts w:ascii="Calibri" w:hAnsi="Calibri" w:cs="Calibri"/>
              <w:noProof/>
              <w:szCs w:val="24"/>
            </w:rPr>
          </w:rPrChange>
        </w:rPr>
        <w:tab/>
        <w:t xml:space="preserve">Probst T, Loose R, Niedeggen M, Wist ER. </w:t>
      </w:r>
      <w:r w:rsidRPr="00E80E45">
        <w:rPr>
          <w:rFonts w:ascii="Calibri" w:hAnsi="Calibri" w:cs="Calibri"/>
          <w:noProof/>
          <w:szCs w:val="24"/>
        </w:rPr>
        <w:t>Processing of visual motion direction in the fronto-parallel plane in the stationary or moving observer. Behav Brain Res. 1995;70: 133–144. doi:10.1016/0166-4328(95)80003-4</w:t>
      </w:r>
    </w:p>
    <w:p w14:paraId="01DAFA9E"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24. </w:t>
      </w:r>
      <w:r w:rsidRPr="00E80E45">
        <w:rPr>
          <w:rFonts w:ascii="Calibri" w:hAnsi="Calibri" w:cs="Calibri"/>
          <w:noProof/>
          <w:szCs w:val="24"/>
        </w:rPr>
        <w:tab/>
        <w:t>Gray R, MacUga K, Regan D. Long range interactions between object-motion and self-motion in the perception of movement in depth. Vision Res. 2004;44: 179–195. doi:10.1016/j.visres.2003.09.001</w:t>
      </w:r>
    </w:p>
    <w:p w14:paraId="48CD278F"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25. </w:t>
      </w:r>
      <w:r w:rsidRPr="00E80E45">
        <w:rPr>
          <w:rFonts w:ascii="Calibri" w:hAnsi="Calibri" w:cs="Calibri"/>
          <w:noProof/>
          <w:szCs w:val="24"/>
        </w:rPr>
        <w:tab/>
        <w:t>Dyde RT, Harris LR. The influence of retinal and extra-retinal motion cues on perceived object motion during self-motion. J Vis. 2008;8. doi:10.1167/8.14.5</w:t>
      </w:r>
    </w:p>
    <w:p w14:paraId="01738095"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26. </w:t>
      </w:r>
      <w:r w:rsidRPr="00E80E45">
        <w:rPr>
          <w:rFonts w:ascii="Calibri" w:hAnsi="Calibri" w:cs="Calibri"/>
          <w:noProof/>
          <w:szCs w:val="24"/>
        </w:rPr>
        <w:tab/>
        <w:t>Hogendoorn H, Alais D, MacDougall H, Verstraten FAJ. Velocity perception in a moving observer. Vision Res. 2017;138: 12–17. doi:10.1016/j.visres.2017.06.001</w:t>
      </w:r>
    </w:p>
    <w:p w14:paraId="47188043"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27. </w:t>
      </w:r>
      <w:r w:rsidRPr="00E80E45">
        <w:rPr>
          <w:rFonts w:ascii="Calibri" w:hAnsi="Calibri" w:cs="Calibri"/>
          <w:noProof/>
          <w:szCs w:val="24"/>
        </w:rPr>
        <w:tab/>
        <w:t>Niehorster DC, Li L. Accuracy and tuning of flow parsing for visual perception of object motion during self-motion. Iperception. 2017;8: 1–18. doi:10.1177/2041669517708206</w:t>
      </w:r>
    </w:p>
    <w:p w14:paraId="11FD63A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28. </w:t>
      </w:r>
      <w:r w:rsidRPr="00E80E45">
        <w:rPr>
          <w:rFonts w:ascii="Calibri" w:hAnsi="Calibri" w:cs="Calibri"/>
          <w:noProof/>
          <w:szCs w:val="24"/>
        </w:rPr>
        <w:tab/>
        <w:t>Butler JS, Campos JL, Bülthoff HH. Optimal visual–vestibular integration under conditions of conflicting intersensory motion profiles. Exp Brain Res. 2014;233: 587–597. doi:10.1007/s00221-014-4136-1</w:t>
      </w:r>
    </w:p>
    <w:p w14:paraId="40E4F6C1"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29. </w:t>
      </w:r>
      <w:r w:rsidRPr="00E80E45">
        <w:rPr>
          <w:rFonts w:ascii="Calibri" w:hAnsi="Calibri" w:cs="Calibri"/>
          <w:noProof/>
          <w:szCs w:val="24"/>
        </w:rPr>
        <w:tab/>
        <w:t>Campos JL, Butler JS, Bülthoff HH. Multisensory integration in the estimation of walked distances. Exp Brain Res. 2012;218: 551–565. doi:10.1007/s00221-012-3048-1</w:t>
      </w:r>
    </w:p>
    <w:p w14:paraId="2ADB11F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30. </w:t>
      </w:r>
      <w:r w:rsidRPr="00E80E45">
        <w:rPr>
          <w:rFonts w:ascii="Calibri" w:hAnsi="Calibri" w:cs="Calibri"/>
          <w:noProof/>
          <w:szCs w:val="24"/>
        </w:rPr>
        <w:tab/>
        <w:t>Jörges B, Harris LR. Object speed perception during lateral visual self-motion. Attention, Perception, Psychophys. 2021;84: 25–46. doi:10.3758/s13414-021-02372-4</w:t>
      </w:r>
    </w:p>
    <w:p w14:paraId="314D385A"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lastRenderedPageBreak/>
        <w:t xml:space="preserve">31. </w:t>
      </w:r>
      <w:r w:rsidRPr="00E80E45">
        <w:rPr>
          <w:rFonts w:ascii="Calibri" w:hAnsi="Calibri" w:cs="Calibri"/>
          <w:noProof/>
          <w:szCs w:val="24"/>
        </w:rPr>
        <w:tab/>
        <w:t>Jörges B, López-Moliner J. Determining Mean and Standard Deviation of the Strong Gravity Prior through Simulations. 2020; 1–19. doi:10.31234/osf.io/exp93</w:t>
      </w:r>
    </w:p>
    <w:p w14:paraId="7A77A5B1" w14:textId="77777777" w:rsidR="00E80E45" w:rsidRPr="00EC0169" w:rsidRDefault="00E80E45" w:rsidP="00E80E45">
      <w:pPr>
        <w:widowControl w:val="0"/>
        <w:autoSpaceDE w:val="0"/>
        <w:autoSpaceDN w:val="0"/>
        <w:adjustRightInd w:val="0"/>
        <w:spacing w:line="240" w:lineRule="auto"/>
        <w:ind w:left="640" w:hanging="640"/>
        <w:rPr>
          <w:rFonts w:ascii="Calibri" w:hAnsi="Calibri" w:cs="Calibri"/>
          <w:noProof/>
          <w:szCs w:val="24"/>
          <w:lang w:val="de-DE"/>
          <w:rPrChange w:id="997" w:author="Björn Jörges" w:date="2022-03-21T20:47:00Z">
            <w:rPr>
              <w:rFonts w:ascii="Calibri" w:hAnsi="Calibri" w:cs="Calibri"/>
              <w:noProof/>
              <w:szCs w:val="24"/>
            </w:rPr>
          </w:rPrChange>
        </w:rPr>
      </w:pPr>
      <w:r w:rsidRPr="00E80E45">
        <w:rPr>
          <w:rFonts w:ascii="Calibri" w:hAnsi="Calibri" w:cs="Calibri"/>
          <w:noProof/>
          <w:szCs w:val="24"/>
        </w:rPr>
        <w:t xml:space="preserve">32. </w:t>
      </w:r>
      <w:r w:rsidRPr="00E80E45">
        <w:rPr>
          <w:rFonts w:ascii="Calibri" w:hAnsi="Calibri" w:cs="Calibri"/>
          <w:noProof/>
          <w:szCs w:val="24"/>
        </w:rPr>
        <w:tab/>
        <w:t xml:space="preserve">de’Sperati C, Thornton IM. Motion prediction at low contrast. </w:t>
      </w:r>
      <w:r w:rsidRPr="00EC0169">
        <w:rPr>
          <w:rFonts w:ascii="Calibri" w:hAnsi="Calibri" w:cs="Calibri"/>
          <w:noProof/>
          <w:szCs w:val="24"/>
          <w:lang w:val="de-DE"/>
          <w:rPrChange w:id="998" w:author="Björn Jörges" w:date="2022-03-21T20:47:00Z">
            <w:rPr>
              <w:rFonts w:ascii="Calibri" w:hAnsi="Calibri" w:cs="Calibri"/>
              <w:noProof/>
              <w:szCs w:val="24"/>
            </w:rPr>
          </w:rPrChange>
        </w:rPr>
        <w:t>Vision Res. 2019;154: 85–96. doi:10.1016/j.visres.2018.11.004</w:t>
      </w:r>
    </w:p>
    <w:p w14:paraId="5B1C5EB3"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C0169">
        <w:rPr>
          <w:rFonts w:ascii="Calibri" w:hAnsi="Calibri" w:cs="Calibri"/>
          <w:noProof/>
          <w:szCs w:val="24"/>
          <w:lang w:val="de-DE"/>
          <w:rPrChange w:id="999" w:author="Björn Jörges" w:date="2022-03-21T20:47:00Z">
            <w:rPr>
              <w:rFonts w:ascii="Calibri" w:hAnsi="Calibri" w:cs="Calibri"/>
              <w:noProof/>
              <w:szCs w:val="24"/>
            </w:rPr>
          </w:rPrChange>
        </w:rPr>
        <w:t xml:space="preserve">33. </w:t>
      </w:r>
      <w:r w:rsidRPr="00EC0169">
        <w:rPr>
          <w:rFonts w:ascii="Calibri" w:hAnsi="Calibri" w:cs="Calibri"/>
          <w:noProof/>
          <w:szCs w:val="24"/>
          <w:lang w:val="de-DE"/>
          <w:rPrChange w:id="1000" w:author="Björn Jörges" w:date="2022-03-21T20:47:00Z">
            <w:rPr>
              <w:rFonts w:ascii="Calibri" w:hAnsi="Calibri" w:cs="Calibri"/>
              <w:noProof/>
              <w:szCs w:val="24"/>
            </w:rPr>
          </w:rPrChange>
        </w:rPr>
        <w:tab/>
        <w:t xml:space="preserve">Kammers MPM, van der Ham IJM, Dijkerman HC. </w:t>
      </w:r>
      <w:r w:rsidRPr="00E80E45">
        <w:rPr>
          <w:rFonts w:ascii="Calibri" w:hAnsi="Calibri" w:cs="Calibri"/>
          <w:noProof/>
          <w:szCs w:val="24"/>
        </w:rPr>
        <w:t>Dissociating body representations in healthy individuals: Differential effects of a kinaesthetic illusion on perception and action. Neuropsychologia. 2006;44: 2430–2436. doi:10.1016/j.neuropsychologia.2006.04.009</w:t>
      </w:r>
    </w:p>
    <w:p w14:paraId="6A69EC5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34. </w:t>
      </w:r>
      <w:r w:rsidRPr="00E80E45">
        <w:rPr>
          <w:rFonts w:ascii="Calibri" w:hAnsi="Calibri" w:cs="Calibri"/>
          <w:noProof/>
          <w:szCs w:val="24"/>
        </w:rPr>
        <w:tab/>
        <w:t>Witt JK, Proffitt DR. Perceived slant: A dissociation between perception and action. Perception. 2007;36: 249–257. doi:10.1068/p5449</w:t>
      </w:r>
    </w:p>
    <w:p w14:paraId="7C9CB459"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35. </w:t>
      </w:r>
      <w:r w:rsidRPr="00E80E45">
        <w:rPr>
          <w:rFonts w:ascii="Calibri" w:hAnsi="Calibri" w:cs="Calibri"/>
          <w:noProof/>
          <w:szCs w:val="24"/>
        </w:rPr>
        <w:tab/>
        <w:t>Bradshaw MF, Watt SJ. A dissociation of perception and action in normal human observers: The effect of temporal-delay. Neuropsychologia. 2002;40: 1766–1778. doi:10.1016/S0028-3932(02)00039-8</w:t>
      </w:r>
    </w:p>
    <w:p w14:paraId="22BFA602"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36. </w:t>
      </w:r>
      <w:r w:rsidRPr="00E80E45">
        <w:rPr>
          <w:rFonts w:ascii="Calibri" w:hAnsi="Calibri" w:cs="Calibri"/>
          <w:noProof/>
          <w:szCs w:val="24"/>
        </w:rPr>
        <w:tab/>
        <w:t>Zago M, McIntyre J, Senot P, Lacquaniti F. Visuo-motor coordination and internal models for object interception. Exp Brain Res. 2009;192: 571–604. doi:10.1007/s00221-008-1691-3</w:t>
      </w:r>
    </w:p>
    <w:p w14:paraId="2D504EF4"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37. </w:t>
      </w:r>
      <w:r w:rsidRPr="00E80E45">
        <w:rPr>
          <w:rFonts w:ascii="Calibri" w:hAnsi="Calibri" w:cs="Calibri"/>
          <w:noProof/>
          <w:szCs w:val="24"/>
        </w:rPr>
        <w:tab/>
        <w:t>Dichgans J, Wist E, Diener HC, Brandt T. The Aubert-Fleischl phenomenon: A temporal frequency effect on perceived velocity in afferent motion perception. Exp Brain Res. 1975;23: 529–533. doi:10.1007/BF00234920</w:t>
      </w:r>
    </w:p>
    <w:p w14:paraId="7CF1B144"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38. </w:t>
      </w:r>
      <w:r w:rsidRPr="00E80E45">
        <w:rPr>
          <w:rFonts w:ascii="Calibri" w:hAnsi="Calibri" w:cs="Calibri"/>
          <w:noProof/>
          <w:szCs w:val="24"/>
        </w:rPr>
        <w:tab/>
        <w:t>Taylor MM, Creelman CD. PEST: Efficient Estimates on Probability Functions. J Acoust Soc Am. 1967;41: 782–787. doi:10.1121/1.1910407</w:t>
      </w:r>
    </w:p>
    <w:p w14:paraId="5F2A7A9B"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39. </w:t>
      </w:r>
      <w:r w:rsidRPr="00E80E45">
        <w:rPr>
          <w:rFonts w:ascii="Calibri" w:hAnsi="Calibri" w:cs="Calibri"/>
          <w:noProof/>
          <w:szCs w:val="24"/>
        </w:rPr>
        <w:tab/>
        <w:t>Kaiser MK. Angular velocity discrimination. Percept Psychophys. 1990;47: 149–156. doi:10.3758/BF03205979</w:t>
      </w:r>
    </w:p>
    <w:p w14:paraId="7BAE84B7"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40. </w:t>
      </w:r>
      <w:r w:rsidRPr="00E80E45">
        <w:rPr>
          <w:rFonts w:ascii="Calibri" w:hAnsi="Calibri" w:cs="Calibri"/>
          <w:noProof/>
          <w:szCs w:val="24"/>
        </w:rPr>
        <w:tab/>
        <w:t>Norman JF, Todd JT, Perotti VJ, Tittle JS. The Visual Perception of Three-Dimensional Length. J Exp Psychol Hum Percept Perform. 1996;22: 173–186. doi:10.1037/0096-1523.22.1.173</w:t>
      </w:r>
    </w:p>
    <w:p w14:paraId="71265CB5"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41. </w:t>
      </w:r>
      <w:r w:rsidRPr="00E80E45">
        <w:rPr>
          <w:rFonts w:ascii="Calibri" w:hAnsi="Calibri" w:cs="Calibri"/>
          <w:noProof/>
          <w:szCs w:val="24"/>
        </w:rPr>
        <w:tab/>
        <w:t>Jamiy F El, Marsh R. Distance estimation in virtual reality and augmented reality: A survey. IEEE Int Conf Electro Inf Technol. 2019;2019-May: 063–068. doi:10.1109/EIT.2019.8834182</w:t>
      </w:r>
    </w:p>
    <w:p w14:paraId="67BF9240"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42. </w:t>
      </w:r>
      <w:r w:rsidRPr="00E80E45">
        <w:rPr>
          <w:rFonts w:ascii="Calibri" w:hAnsi="Calibri" w:cs="Calibri"/>
          <w:noProof/>
          <w:szCs w:val="24"/>
        </w:rPr>
        <w:tab/>
        <w:t>R Core Team. A Language and Environment for Statistical Computing. R Foundation for Statistical Computing,. Vienna, Austria; 2017. Available: http://www.r-project.org/.</w:t>
      </w:r>
    </w:p>
    <w:p w14:paraId="3B5A7CE3"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C0169">
        <w:rPr>
          <w:rFonts w:ascii="Calibri" w:hAnsi="Calibri" w:cs="Calibri"/>
          <w:noProof/>
          <w:szCs w:val="24"/>
          <w:lang w:val="de-DE"/>
          <w:rPrChange w:id="1001" w:author="Björn Jörges" w:date="2022-03-21T20:47:00Z">
            <w:rPr>
              <w:rFonts w:ascii="Calibri" w:hAnsi="Calibri" w:cs="Calibri"/>
              <w:noProof/>
              <w:szCs w:val="24"/>
            </w:rPr>
          </w:rPrChange>
        </w:rPr>
        <w:t xml:space="preserve">43. </w:t>
      </w:r>
      <w:r w:rsidRPr="00EC0169">
        <w:rPr>
          <w:rFonts w:ascii="Calibri" w:hAnsi="Calibri" w:cs="Calibri"/>
          <w:noProof/>
          <w:szCs w:val="24"/>
          <w:lang w:val="de-DE"/>
          <w:rPrChange w:id="1002" w:author="Björn Jörges" w:date="2022-03-21T20:47:00Z">
            <w:rPr>
              <w:rFonts w:ascii="Calibri" w:hAnsi="Calibri" w:cs="Calibri"/>
              <w:noProof/>
              <w:szCs w:val="24"/>
            </w:rPr>
          </w:rPrChange>
        </w:rPr>
        <w:tab/>
        <w:t xml:space="preserve">Bates D, Mächler M, Bolker BM, Walker SC. </w:t>
      </w:r>
      <w:r w:rsidRPr="00E80E45">
        <w:rPr>
          <w:rFonts w:ascii="Calibri" w:hAnsi="Calibri" w:cs="Calibri"/>
          <w:noProof/>
          <w:szCs w:val="24"/>
        </w:rPr>
        <w:t>Fitting linear mixed-effects models using lme4. J Stat Softw. 2015;67. doi:10.18637/jss.v067.i01</w:t>
      </w:r>
    </w:p>
    <w:p w14:paraId="1975EFED"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44. </w:t>
      </w:r>
      <w:r w:rsidRPr="00E80E45">
        <w:rPr>
          <w:rFonts w:ascii="Calibri" w:hAnsi="Calibri" w:cs="Calibri"/>
          <w:noProof/>
          <w:szCs w:val="24"/>
        </w:rPr>
        <w:tab/>
        <w:t xml:space="preserve">Wilkinson GN, Rogers CE. Symbolic Description of Factorial Models for Analysis of Variance. J R Stat Soc. 1973;22: 392–399. </w:t>
      </w:r>
    </w:p>
    <w:p w14:paraId="5C821A4F"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45. </w:t>
      </w:r>
      <w:r w:rsidRPr="00E80E45">
        <w:rPr>
          <w:rFonts w:ascii="Calibri" w:hAnsi="Calibri" w:cs="Calibri"/>
          <w:noProof/>
          <w:szCs w:val="24"/>
        </w:rPr>
        <w:tab/>
        <w:t>Linares D, López-Moliner J. quickpsy: An R Package to Fit Psychometric Functions for Multiple Groups. R J. 2016;8: 122–131. Available: https://journal.r-project.org/archive/2016-1/linares-na.pdf</w:t>
      </w:r>
    </w:p>
    <w:p w14:paraId="06381FEB"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46. </w:t>
      </w:r>
      <w:r w:rsidRPr="00E80E45">
        <w:rPr>
          <w:rFonts w:ascii="Calibri" w:hAnsi="Calibri" w:cs="Calibri"/>
          <w:noProof/>
          <w:szCs w:val="24"/>
        </w:rPr>
        <w:tab/>
        <w:t>Brent RP. Algorithms for Minimization Without Derivatives. IEEE Trans Automat Contr. 1974;19: 632–633. doi:10.1109/TAC.1974.1100629</w:t>
      </w:r>
    </w:p>
    <w:p w14:paraId="322D3E55"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szCs w:val="24"/>
        </w:rPr>
      </w:pPr>
      <w:r w:rsidRPr="00E80E45">
        <w:rPr>
          <w:rFonts w:ascii="Calibri" w:hAnsi="Calibri" w:cs="Calibri"/>
          <w:noProof/>
          <w:szCs w:val="24"/>
        </w:rPr>
        <w:t xml:space="preserve">47. </w:t>
      </w:r>
      <w:r w:rsidRPr="00E80E45">
        <w:rPr>
          <w:rFonts w:ascii="Calibri" w:hAnsi="Calibri" w:cs="Calibri"/>
          <w:noProof/>
          <w:szCs w:val="24"/>
        </w:rPr>
        <w:tab/>
        <w:t>Kuznetsova A, Brockhoff PB, Christensen RHB. lmerTest Package: Tests in Linear Mixed Effects Models . J Stat Softw. 2017;82. doi:10.18637/jss.v082.i13</w:t>
      </w:r>
    </w:p>
    <w:p w14:paraId="0CBD130E" w14:textId="77777777" w:rsidR="00E80E45" w:rsidRPr="00E80E45" w:rsidRDefault="00E80E45" w:rsidP="00E80E45">
      <w:pPr>
        <w:widowControl w:val="0"/>
        <w:autoSpaceDE w:val="0"/>
        <w:autoSpaceDN w:val="0"/>
        <w:adjustRightInd w:val="0"/>
        <w:spacing w:line="240" w:lineRule="auto"/>
        <w:ind w:left="640" w:hanging="640"/>
        <w:rPr>
          <w:rFonts w:ascii="Calibri" w:hAnsi="Calibri" w:cs="Calibri"/>
          <w:noProof/>
        </w:rPr>
      </w:pPr>
      <w:r w:rsidRPr="00E80E45">
        <w:rPr>
          <w:rFonts w:ascii="Calibri" w:hAnsi="Calibri" w:cs="Calibri"/>
          <w:noProof/>
          <w:szCs w:val="24"/>
        </w:rPr>
        <w:lastRenderedPageBreak/>
        <w:t xml:space="preserve">48. </w:t>
      </w:r>
      <w:r w:rsidRPr="00E80E45">
        <w:rPr>
          <w:rFonts w:ascii="Calibri" w:hAnsi="Calibri" w:cs="Calibri"/>
          <w:noProof/>
          <w:szCs w:val="24"/>
        </w:rPr>
        <w:tab/>
        <w:t>Jörges B. Data Analysis and Power Simulations with General Linear Mixed Modelling for Psychophysical Data – A Practical , R-Based Guide. PsyArXiv. 2021. doi:10.31234/osf.io/ack8u</w:t>
      </w:r>
    </w:p>
    <w:p w14:paraId="2B756663" w14:textId="76822109" w:rsidR="00E80E45" w:rsidRPr="00E80E45" w:rsidRDefault="00E80E45" w:rsidP="00E80E45">
      <w:r>
        <w:fldChar w:fldCharType="end"/>
      </w:r>
    </w:p>
    <w:p w14:paraId="590B484C" w14:textId="77777777" w:rsidR="00024595" w:rsidRDefault="00024595">
      <w:pPr>
        <w:pStyle w:val="Heading2"/>
        <w:rPr>
          <w:ins w:id="1003" w:author="Björn Jörges" w:date="2022-02-19T03:18:00Z"/>
        </w:rPr>
        <w:pPrChange w:id="1004" w:author="Björn Jörges" w:date="2022-03-05T00:28:00Z">
          <w:pPr>
            <w:widowControl w:val="0"/>
            <w:autoSpaceDE w:val="0"/>
            <w:autoSpaceDN w:val="0"/>
            <w:adjustRightInd w:val="0"/>
            <w:spacing w:line="240" w:lineRule="auto"/>
          </w:pPr>
        </w:pPrChange>
      </w:pPr>
      <w:bookmarkStart w:id="1005" w:name="_Ref97332555"/>
      <w:ins w:id="1006" w:author="Björn Jörges" w:date="2022-02-19T03:18:00Z">
        <w:r>
          <w:t>Appendix A</w:t>
        </w:r>
        <w:bookmarkEnd w:id="1005"/>
      </w:ins>
    </w:p>
    <w:p w14:paraId="20E17603" w14:textId="6B4388BE" w:rsidR="00024595" w:rsidRPr="00024595" w:rsidRDefault="00024595">
      <w:pPr>
        <w:widowControl w:val="0"/>
        <w:autoSpaceDE w:val="0"/>
        <w:autoSpaceDN w:val="0"/>
        <w:adjustRightInd w:val="0"/>
        <w:spacing w:line="240" w:lineRule="auto"/>
        <w:jc w:val="both"/>
        <w:rPr>
          <w:ins w:id="1007" w:author="Björn Jörges" w:date="2022-02-19T03:18:00Z"/>
        </w:rPr>
        <w:pPrChange w:id="1008" w:author="Björn Jörges" w:date="2022-02-19T03:18:00Z">
          <w:pPr>
            <w:widowControl w:val="0"/>
            <w:autoSpaceDE w:val="0"/>
            <w:autoSpaceDN w:val="0"/>
            <w:adjustRightInd w:val="0"/>
            <w:spacing w:line="240" w:lineRule="auto"/>
          </w:pPr>
        </w:pPrChange>
      </w:pPr>
      <w:ins w:id="1009" w:author="Björn Jörges" w:date="2022-02-19T03:18:00Z">
        <w:r w:rsidRPr="00024595">
          <w:t xml:space="preserve">Since we assume, for the sake of visualizing our predictions and performing the power analysis, that self-motion impacts the perceived speed equally for both tasks, we first generate </w:t>
        </w:r>
      </w:ins>
      <w:ins w:id="1010" w:author="Björn Jörges" w:date="2022-03-05T02:37:00Z">
        <w:r w:rsidR="0053454C">
          <w:t>parameter</w:t>
        </w:r>
      </w:ins>
      <w:ins w:id="1011" w:author="Björn Jörges" w:date="2022-03-05T02:38:00Z">
        <w:r w:rsidR="0053454C">
          <w:t xml:space="preserve">s indicating </w:t>
        </w:r>
      </w:ins>
      <w:ins w:id="1012" w:author="Björn Jörges" w:date="2022-02-19T03:18:00Z">
        <w:r w:rsidRPr="00024595">
          <w:t>biases and variability differences for each participant</w:t>
        </w:r>
      </w:ins>
      <w:ins w:id="1013" w:author="Björn Jörges" w:date="2022-03-05T02:37:00Z">
        <w:r w:rsidR="0053454C">
          <w:t>:</w:t>
        </w:r>
      </w:ins>
      <w:ins w:id="1014" w:author="Björn Jörges" w:date="2022-02-19T03:18:00Z">
        <w:r w:rsidRPr="00024595">
          <w:t xml:space="preserve"> </w:t>
        </w:r>
      </w:ins>
      <w:ins w:id="1015" w:author="Björn Jörges" w:date="2022-03-05T02:37:00Z">
        <w:r w:rsidR="0053454C">
          <w:t>f</w:t>
        </w:r>
      </w:ins>
      <w:ins w:id="1016" w:author="Björn Jörges" w:date="2022-02-19T03:18:00Z">
        <w:r w:rsidRPr="00024595">
          <w:t>or each participant</w:t>
        </w:r>
      </w:ins>
      <w:ins w:id="1017" w:author="Björn Jörges" w:date="2022-03-05T02:38:00Z">
        <w:r w:rsidR="0053454C">
          <w:t xml:space="preserve"> separately</w:t>
        </w:r>
      </w:ins>
      <w:ins w:id="1018" w:author="Björn Jörges" w:date="2022-02-19T03:18:00Z">
        <w:r w:rsidRPr="00024595">
          <w:t xml:space="preserve">, we draw the effect of self-motion in the opposite direction of the target on accuracy from a normal distribution with a mean of 20% of the presented visual self-motion and a standard deviation of 30%. This reflects the rather noisy effect we found in our previous study </w:t>
        </w:r>
        <w:r w:rsidRPr="00024595">
          <w:fldChar w:fldCharType="begin" w:fldLock="1"/>
        </w:r>
      </w:ins>
      <w:r w:rsidR="00E80E45">
        <w:instrText>ADDIN CSL_CITATION {"citationItems":[{"id":"ITEM-1","itemData":{"DOI":"10.3758/s13414-021-02372-4","ISSN":"1943393X","PMID":"34704212","abstract":"Judging object speed during observer self-motion requires disambiguating retinal stimulation from two sources: self-motion and object motion. According to the Flow Parsing hypothesis, observers estimate their own motion, then subtract the retinal corresponding motion from the total retinal stimulation and interpret the remaining stimulation as pertaining to object motion. Subtracting noisier self-motion information from retinal input should lead to a decrease in precision. Furthermore, when self-motion is only simulated visually, self-motion is likely to be underestimated, yielding an overestimation of target speed when target and observer move in opposite directions and an underestimation when they move in the same direction. We tested this hypothesis with a two-alternative forced-choice task in which participants judged which of two motions, presented in an immersive 3D environment, was faster. One motion interval contained a ball cloud whose speed was selected dynamically according to a PEST staircase, while the other contained one big target travelling laterally at a fixed speed. While viewing the big target, participants were either static or experienced visually simulated lateral self-motion in the same or opposite direction of the target. Participants were not significantly biased in either motion profile, and precision was only significantly lower when participants moved visually in the direction opposite to the target. We conclude that, when immersed in an ecologically valid 3D environment with rich self-motion cues, participants perceive an object’s speed accurately at a small precision cost, even when self-motion is simulated only visually.","author":[{"dropping-particle":"","family":"Jörges","given":"Björn","non-dropping-particle":"","parse-names":false,"suffix":""},{"dropping-particle":"","family":"Harris","given":"Laurence R","non-dropping-particle":"","parse-names":false,"suffix":""}],"container-title":"Attention, Perception, and Psychophysics","id":"ITEM-1","issue":"1","issued":{"date-parts":[["2021"]]},"page":"25-46","publisher":"Attention, Perception, &amp; Psychophysics","title":"Object speed perception during lateral visual self-motion","type":"article-journal","volume":"84"},"uris":["http://www.mendeley.com/documents/?uuid=76f8d09d-2963-40e3-b83c-6a0e817d2502"]}],"mendeley":{"formattedCitation":"[30]","plainTextFormattedCitation":"[30]","previouslyFormattedCitation":"[30]"},"properties":{"noteIndex":0},"schema":"https://github.com/citation-style-language/schema/raw/master/csl-citation.json"}</w:instrText>
      </w:r>
      <w:ins w:id="1019" w:author="Björn Jörges" w:date="2022-02-19T03:18:00Z">
        <w:r w:rsidRPr="00024595">
          <w:fldChar w:fldCharType="separate"/>
        </w:r>
      </w:ins>
      <w:r w:rsidR="006A22FC" w:rsidRPr="006A22FC">
        <w:rPr>
          <w:noProof/>
        </w:rPr>
        <w:t>[30]</w:t>
      </w:r>
      <w:ins w:id="1020" w:author="Björn Jörges" w:date="2022-02-19T03:18:00Z">
        <w:r w:rsidRPr="00024595">
          <w:fldChar w:fldCharType="end"/>
        </w:r>
        <w:r w:rsidRPr="00024595">
          <w:t xml:space="preserve">. For the impact of self-motion in the opposite direction of the target, we draw the values from a normal distribution with a mean of 20% and a standard deviation of 30%. While we did not find such effect previously, the higher self-motion speeds in this study help raise the power and should allow us to find effects for which our previous study did not have enough power. </w:t>
        </w:r>
      </w:ins>
      <w:ins w:id="1021" w:author="Björn Jörges" w:date="2022-03-05T02:38:00Z">
        <w:r w:rsidR="00B31FF0">
          <w:t>In line with the previous study, n</w:t>
        </w:r>
      </w:ins>
      <w:ins w:id="1022" w:author="Björn Jörges" w:date="2022-02-19T03:18:00Z">
        <w:r w:rsidRPr="00024595">
          <w:t>o effects were assumed for self-motion in the same direction as the object.</w:t>
        </w:r>
      </w:ins>
    </w:p>
    <w:p w14:paraId="047901DF" w14:textId="09EE95F1" w:rsidR="00024595" w:rsidRPr="00024595" w:rsidRDefault="00024595">
      <w:pPr>
        <w:widowControl w:val="0"/>
        <w:autoSpaceDE w:val="0"/>
        <w:autoSpaceDN w:val="0"/>
        <w:adjustRightInd w:val="0"/>
        <w:spacing w:line="240" w:lineRule="auto"/>
        <w:jc w:val="both"/>
        <w:rPr>
          <w:ins w:id="1023" w:author="Björn Jörges" w:date="2022-02-19T03:18:00Z"/>
        </w:rPr>
        <w:pPrChange w:id="1024" w:author="Björn Jörges" w:date="2022-02-19T03:18:00Z">
          <w:pPr>
            <w:widowControl w:val="0"/>
            <w:autoSpaceDE w:val="0"/>
            <w:autoSpaceDN w:val="0"/>
            <w:adjustRightInd w:val="0"/>
            <w:spacing w:line="240" w:lineRule="auto"/>
          </w:pPr>
        </w:pPrChange>
      </w:pPr>
      <w:ins w:id="1025" w:author="Björn Jörges" w:date="2022-02-19T03:18:00Z">
        <w:r w:rsidRPr="00024595">
          <w:rPr>
            <w:b/>
            <w:bCs/>
          </w:rPr>
          <w:t>Modelling the speed estimation task</w:t>
        </w:r>
        <w:r w:rsidRPr="00024595">
          <w:t xml:space="preserve"> – To model participant performance, we closely follow the procedure outlined by Jörges </w:t>
        </w:r>
        <w:r w:rsidRPr="00024595">
          <w:fldChar w:fldCharType="begin" w:fldLock="1"/>
        </w:r>
      </w:ins>
      <w:r w:rsidR="00E80E45">
        <w:instrText>ADDIN CSL_CITATION {"citationItems":[{"id":"ITEM-1","itemData":{"DOI":"10.31234/osf.io/ack8u","author":[{"dropping-particle":"","family":"Jörges","given":"Björn","non-dropping-particle":"","parse-names":false,"suffix":""}],"container-title":"PsyArXiv","id":"ITEM-1","issued":{"date-parts":[["2021"]]},"title":"Data Analysis and Power Simulations with General Linear Mixed Modelling for Psychophysical Data – A Practical , R-Based Guide","type":"article-journal"},"uris":["http://www.mendeley.com/documents/?uuid=60dc7e88-2fba-4c7a-9b5f-8149e1d267e7"]}],"mendeley":{"formattedCitation":"[48]","plainTextFormattedCitation":"[48]","previouslyFormattedCitation":"[48]"},"properties":{"noteIndex":0},"schema":"https://github.com/citation-style-language/schema/raw/master/csl-citation.json"}</w:instrText>
      </w:r>
      <w:ins w:id="1026" w:author="Björn Jörges" w:date="2022-02-19T03:18:00Z">
        <w:r w:rsidRPr="00024595">
          <w:fldChar w:fldCharType="separate"/>
        </w:r>
      </w:ins>
      <w:r w:rsidR="006A22FC" w:rsidRPr="006A22FC">
        <w:rPr>
          <w:noProof/>
        </w:rPr>
        <w:t>[48]</w:t>
      </w:r>
      <w:ins w:id="1027" w:author="Björn Jörges" w:date="2022-02-19T03:18:00Z">
        <w:r w:rsidRPr="00024595">
          <w:fldChar w:fldCharType="end"/>
        </w:r>
        <w:r w:rsidRPr="00024595">
          <w:t xml:space="preserve">: we first </w:t>
        </w:r>
      </w:ins>
      <w:ins w:id="1028" w:author="Björn Jörges" w:date="2022-03-05T02:39:00Z">
        <w:r w:rsidR="00B31FF0">
          <w:t>generate</w:t>
        </w:r>
      </w:ins>
      <w:ins w:id="1029" w:author="Björn Jörges" w:date="2022-02-19T03:18:00Z">
        <w:r w:rsidRPr="00024595">
          <w:t xml:space="preserve"> means and standard deviations for (cumulative Gaussian) psychometric functions for each condition and participant. We </w:t>
        </w:r>
      </w:ins>
      <w:ins w:id="1030" w:author="Björn Jörges" w:date="2022-03-05T02:39:00Z">
        <w:r w:rsidR="00B31FF0">
          <w:t>compute</w:t>
        </w:r>
      </w:ins>
      <w:ins w:id="1031" w:author="Björn Jörges" w:date="2022-02-19T03:18:00Z">
        <w:r w:rsidRPr="00024595">
          <w:t xml:space="preserve"> the means by taking the presented speed of the stimulus (4, 5, or 6 m/s) and adding the effect of self-motion on perceived speed </w:t>
        </w:r>
      </w:ins>
      <w:ins w:id="1032" w:author="Björn Jörges" w:date="2022-03-05T02:39:00Z">
        <w:r w:rsidR="00B31FF0">
          <w:t xml:space="preserve">that we have </w:t>
        </w:r>
      </w:ins>
      <w:ins w:id="1033" w:author="Björn Jörges" w:date="2022-02-19T03:18:00Z">
        <w:r w:rsidRPr="00024595">
          <w:t>drawn before</w:t>
        </w:r>
      </w:ins>
      <w:ins w:id="1034" w:author="Björn Jörges" w:date="2022-03-05T02:39:00Z">
        <w:r w:rsidR="00B31FF0">
          <w:t xml:space="preserve"> for ea</w:t>
        </w:r>
      </w:ins>
      <w:ins w:id="1035" w:author="Björn Jörges" w:date="2022-03-05T02:40:00Z">
        <w:r w:rsidR="00B31FF0">
          <w:t>ch participant</w:t>
        </w:r>
      </w:ins>
      <w:ins w:id="1036" w:author="Björn Jörges" w:date="2022-02-19T03:18:00Z">
        <w:r w:rsidRPr="00024595">
          <w:t xml:space="preserve">. For the standard deviations, we part from a Weber Fraction of 10% for speed judgements commonly reported in the literature </w:t>
        </w:r>
        <w:r w:rsidRPr="00024595">
          <w:fldChar w:fldCharType="begin" w:fldLock="1"/>
        </w:r>
      </w:ins>
      <w:r w:rsidR="00E80E45">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[39]","plainTextFormattedCitation":"[39]","previouslyFormattedCitation":"[39]"},"properties":{"noteIndex":0},"schema":"https://github.com/citation-style-language/schema/raw/master/csl-citation.json"}</w:instrText>
      </w:r>
      <w:ins w:id="1037" w:author="Björn Jörges" w:date="2022-02-19T03:18:00Z">
        <w:r w:rsidRPr="00024595">
          <w:fldChar w:fldCharType="separate"/>
        </w:r>
      </w:ins>
      <w:r w:rsidR="006A22FC" w:rsidRPr="006A22FC">
        <w:rPr>
          <w:noProof/>
        </w:rPr>
        <w:t>[39]</w:t>
      </w:r>
      <w:ins w:id="1038" w:author="Björn Jörges" w:date="2022-02-19T03:18:00Z">
        <w:r w:rsidRPr="00024595">
          <w:fldChar w:fldCharType="end"/>
        </w:r>
        <w:r w:rsidRPr="00024595">
          <w:t xml:space="preserve">, and draw the Weber Fractions for each participant from a normal distribution with a mean of 10% and a standard deviation of 1.5%, which corresponds to between-participant variability in their general ability to discern speeds, and convert these values into standard deviations. We then add the value chosen above for the effect of self-motion as a fraction of the presented </w:t>
        </w:r>
      </w:ins>
      <w:ins w:id="1039" w:author="Björn Jörges" w:date="2022-03-05T02:41:00Z">
        <w:r w:rsidR="00B31FF0">
          <w:t>speed</w:t>
        </w:r>
      </w:ins>
      <w:ins w:id="1040" w:author="Björn Jörges" w:date="2022-02-19T03:18:00Z">
        <w:r w:rsidRPr="00024595">
          <w:t xml:space="preserve">. As a next step, we choose 70 speed values for each condition </w:t>
        </w:r>
      </w:ins>
      <w:ins w:id="1041" w:author="Björn Jörges" w:date="2022-03-05T02:41:00Z">
        <w:r w:rsidR="00B31FF0">
          <w:t xml:space="preserve">which </w:t>
        </w:r>
      </w:ins>
      <w:ins w:id="1042" w:author="Björn Jörges" w:date="2022-02-19T03:18:00Z">
        <w:r w:rsidRPr="00024595">
          <w:t xml:space="preserve">our staircase procedure is likely to present for each participant. We achieve this by drawing values from Cauchy distributions with their location parameters at the presented speed and their scale parameter at 10% of the presented speed. We then compute the probability of each participant for each condition and each simulated presented stimulus </w:t>
        </w:r>
      </w:ins>
      <w:ins w:id="1043" w:author="Björn Jörges" w:date="2022-03-05T02:41:00Z">
        <w:r w:rsidR="00B31FF0">
          <w:t>speed</w:t>
        </w:r>
      </w:ins>
      <w:ins w:id="1044" w:author="Björn Jörges" w:date="2022-02-19T03:18:00Z">
        <w:r w:rsidRPr="00024595">
          <w:t xml:space="preserve"> to judge that the ball cloud is faster than the single ball, and use these probabilities to draw binary yes/no answers </w:t>
        </w:r>
      </w:ins>
      <w:ins w:id="1045" w:author="Björn Jörges" w:date="2022-03-05T02:42:00Z">
        <w:r w:rsidR="00B31FF0">
          <w:t>from the</w:t>
        </w:r>
      </w:ins>
      <w:ins w:id="1046" w:author="Björn Jörges" w:date="2022-02-19T03:18:00Z">
        <w:r w:rsidRPr="00024595">
          <w:t xml:space="preserve"> Bernoulli function. Finally, we apply the process outlined under </w:t>
        </w:r>
        <w:r w:rsidRPr="00024595">
          <w:fldChar w:fldCharType="begin"/>
        </w:r>
        <w:r w:rsidRPr="00024595">
          <w:instrText xml:space="preserve"> REF _Ref96131220 \h </w:instrText>
        </w:r>
      </w:ins>
      <w:r>
        <w:instrText xml:space="preserve"> \* MERGEFORMAT </w:instrText>
      </w:r>
      <w:ins w:id="1047" w:author="Björn Jörges" w:date="2022-02-19T03:18:00Z">
        <w:r w:rsidRPr="00024595">
          <w:fldChar w:fldCharType="separate"/>
        </w:r>
        <w:r w:rsidRPr="00024595">
          <w:t>Data analysis plan</w:t>
        </w:r>
        <w:r w:rsidRPr="00024595">
          <w:fldChar w:fldCharType="end"/>
        </w:r>
        <w:r w:rsidRPr="00024595">
          <w:t xml:space="preserve"> to obtain </w:t>
        </w:r>
      </w:ins>
      <w:ins w:id="1048" w:author="Björn Jörges" w:date="2022-03-05T02:42:00Z">
        <w:r w:rsidR="00B31FF0">
          <w:t xml:space="preserve">simulated </w:t>
        </w:r>
      </w:ins>
      <w:ins w:id="1049" w:author="Björn Jörges" w:date="2022-02-19T03:18:00Z">
        <w:r w:rsidRPr="00024595">
          <w:t>PSEs and JNDs for each participant and condition.</w:t>
        </w:r>
      </w:ins>
    </w:p>
    <w:p w14:paraId="31498501" w14:textId="77777777" w:rsidR="00024595" w:rsidRPr="00024595" w:rsidRDefault="00024595">
      <w:pPr>
        <w:widowControl w:val="0"/>
        <w:autoSpaceDE w:val="0"/>
        <w:autoSpaceDN w:val="0"/>
        <w:adjustRightInd w:val="0"/>
        <w:spacing w:line="240" w:lineRule="auto"/>
        <w:jc w:val="both"/>
        <w:rPr>
          <w:ins w:id="1050" w:author="Björn Jörges" w:date="2022-02-19T03:18:00Z"/>
        </w:rPr>
        <w:pPrChange w:id="1051" w:author="Björn Jörges" w:date="2022-02-19T03:18:00Z">
          <w:pPr>
            <w:widowControl w:val="0"/>
            <w:autoSpaceDE w:val="0"/>
            <w:autoSpaceDN w:val="0"/>
            <w:adjustRightInd w:val="0"/>
            <w:spacing w:line="240" w:lineRule="auto"/>
          </w:pPr>
        </w:pPrChange>
      </w:pPr>
      <w:ins w:id="1052" w:author="Björn Jörges" w:date="2022-02-19T03:18:00Z">
        <w:r w:rsidRPr="00024595">
          <w:rPr>
            <w:b/>
            <w:bCs/>
          </w:rPr>
          <w:t>Modelling the prediction task</w:t>
        </w:r>
        <w:r w:rsidRPr="00024595">
          <w:t xml:space="preserve"> – For the prediction task, our model for time-to-contact is based on the physical equation for distance from time and speed; time-to-contact can then be estimated from the ball’s speed and the distance between its point of disappearance and the target rectangle.</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9"/>
        <w:gridCol w:w="1181"/>
      </w:tblGrid>
      <w:tr w:rsidR="00024595" w:rsidRPr="00024595" w14:paraId="7BF916CA" w14:textId="77777777" w:rsidTr="00E10AA8">
        <w:trPr>
          <w:ins w:id="1053" w:author="Björn Jörges" w:date="2022-02-19T03:18:00Z"/>
        </w:trPr>
        <w:tc>
          <w:tcPr>
            <w:tcW w:w="8179" w:type="dxa"/>
          </w:tcPr>
          <w:p w14:paraId="6C804BA8" w14:textId="77777777" w:rsidR="00024595" w:rsidRPr="00024595" w:rsidRDefault="004D15CA">
            <w:pPr>
              <w:widowControl w:val="0"/>
              <w:autoSpaceDE w:val="0"/>
              <w:autoSpaceDN w:val="0"/>
              <w:adjustRightInd w:val="0"/>
              <w:spacing w:after="160"/>
              <w:jc w:val="both"/>
              <w:rPr>
                <w:ins w:id="1054" w:author="Björn Jörges" w:date="2022-02-19T03:18:00Z"/>
              </w:rPr>
              <w:pPrChange w:id="1055" w:author="Björn Jörges" w:date="2022-02-19T03:18:00Z">
                <w:pPr>
                  <w:widowControl w:val="0"/>
                  <w:autoSpaceDE w:val="0"/>
                  <w:autoSpaceDN w:val="0"/>
                  <w:adjustRightInd w:val="0"/>
                  <w:spacing w:after="160"/>
                </w:pPr>
              </w:pPrChange>
            </w:pPr>
            <m:oMathPara>
              <m:oMath>
                <m:sSub>
                  <m:sSubPr>
                    <m:ctrlPr>
                      <w:ins w:id="1056" w:author="Björn Jörges" w:date="2022-02-19T03:18:00Z">
                        <w:rPr>
                          <w:rFonts w:ascii="Cambria Math" w:hAnsi="Cambria Math"/>
                          <w:i/>
                        </w:rPr>
                      </w:ins>
                    </m:ctrlPr>
                  </m:sSubPr>
                  <m:e>
                    <m:r>
                      <w:ins w:id="1057" w:author="Björn Jörges" w:date="2022-02-19T03:18:00Z">
                        <w:rPr>
                          <w:rFonts w:ascii="Cambria Math" w:hAnsi="Cambria Math"/>
                        </w:rPr>
                        <m:t>t</m:t>
                      </w:ins>
                    </m:r>
                  </m:e>
                  <m:sub>
                    <m:r>
                      <w:ins w:id="1058" w:author="Björn Jörges" w:date="2022-02-19T03:18:00Z">
                        <w:rPr>
                          <w:rFonts w:ascii="Cambria Math" w:hAnsi="Cambria Math"/>
                        </w:rPr>
                        <m:t>extrapolated</m:t>
                      </w:ins>
                    </m:r>
                  </m:sub>
                </m:sSub>
                <m:r>
                  <w:ins w:id="1059" w:author="Björn Jörges" w:date="2022-02-19T03:18:00Z">
                    <w:rPr>
                      <w:rFonts w:ascii="Cambria Math" w:hAnsi="Cambria Math"/>
                    </w:rPr>
                    <m:t>=</m:t>
                  </w:ins>
                </m:r>
                <m:sSub>
                  <m:sSubPr>
                    <m:ctrlPr>
                      <w:ins w:id="1060" w:author="Björn Jörges" w:date="2022-02-19T03:18:00Z">
                        <w:rPr>
                          <w:rFonts w:ascii="Cambria Math" w:hAnsi="Cambria Math"/>
                          <w:i/>
                        </w:rPr>
                      </w:ins>
                    </m:ctrlPr>
                  </m:sSubPr>
                  <m:e>
                    <m:r>
                      <w:ins w:id="1061" w:author="Björn Jörges" w:date="2022-02-19T03:18:00Z">
                        <w:rPr>
                          <w:rFonts w:ascii="Cambria Math" w:hAnsi="Cambria Math"/>
                        </w:rPr>
                        <m:t>d</m:t>
                      </w:ins>
                    </m:r>
                  </m:e>
                  <m:sub>
                    <m:r>
                      <w:ins w:id="1062" w:author="Björn Jörges" w:date="2022-02-19T03:18:00Z">
                        <w:rPr>
                          <w:rFonts w:ascii="Cambria Math" w:hAnsi="Cambria Math"/>
                        </w:rPr>
                        <m:t>perceived</m:t>
                      </w:ins>
                    </m:r>
                  </m:sub>
                </m:sSub>
                <m:r>
                  <w:ins w:id="1063" w:author="Björn Jörges" w:date="2022-02-19T03:18:00Z">
                    <w:rPr>
                      <w:rFonts w:ascii="Cambria Math" w:hAnsi="Cambria Math"/>
                    </w:rPr>
                    <m:t>/</m:t>
                  </w:ins>
                </m:r>
                <m:sSub>
                  <m:sSubPr>
                    <m:ctrlPr>
                      <w:ins w:id="1064" w:author="Björn Jörges" w:date="2022-02-19T03:18:00Z">
                        <w:rPr>
                          <w:rFonts w:ascii="Cambria Math" w:hAnsi="Cambria Math"/>
                          <w:i/>
                        </w:rPr>
                      </w:ins>
                    </m:ctrlPr>
                  </m:sSubPr>
                  <m:e>
                    <m:r>
                      <w:ins w:id="1065" w:author="Björn Jörges" w:date="2022-02-19T03:18:00Z">
                        <w:rPr>
                          <w:rFonts w:ascii="Cambria Math" w:hAnsi="Cambria Math"/>
                        </w:rPr>
                        <m:t>v</m:t>
                      </w:ins>
                    </m:r>
                  </m:e>
                  <m:sub>
                    <m:r>
                      <w:ins w:id="1066" w:author="Björn Jörges" w:date="2022-02-19T03:18:00Z">
                        <w:rPr>
                          <w:rFonts w:ascii="Cambria Math" w:hAnsi="Cambria Math"/>
                        </w:rPr>
                        <m:t>perceived</m:t>
                      </w:ins>
                    </m:r>
                  </m:sub>
                </m:sSub>
              </m:oMath>
            </m:oMathPara>
          </w:p>
        </w:tc>
        <w:tc>
          <w:tcPr>
            <w:tcW w:w="1181" w:type="dxa"/>
          </w:tcPr>
          <w:p w14:paraId="10E35323" w14:textId="77777777" w:rsidR="00024595" w:rsidRPr="00024595" w:rsidRDefault="00024595">
            <w:pPr>
              <w:widowControl w:val="0"/>
              <w:autoSpaceDE w:val="0"/>
              <w:autoSpaceDN w:val="0"/>
              <w:adjustRightInd w:val="0"/>
              <w:spacing w:after="160"/>
              <w:jc w:val="both"/>
              <w:rPr>
                <w:ins w:id="1067" w:author="Björn Jörges" w:date="2022-02-19T03:18:00Z"/>
              </w:rPr>
              <w:pPrChange w:id="1068" w:author="Björn Jörges" w:date="2022-02-19T03:18:00Z">
                <w:pPr>
                  <w:widowControl w:val="0"/>
                  <w:autoSpaceDE w:val="0"/>
                  <w:autoSpaceDN w:val="0"/>
                  <w:adjustRightInd w:val="0"/>
                  <w:spacing w:after="160"/>
                </w:pPr>
              </w:pPrChange>
            </w:pPr>
            <w:ins w:id="1069" w:author="Björn Jörges" w:date="2022-02-19T03:18:00Z">
              <w:r w:rsidRPr="00024595">
                <w:t>(3)</w:t>
              </w:r>
            </w:ins>
          </w:p>
        </w:tc>
      </w:tr>
    </w:tbl>
    <w:p w14:paraId="1DEC429D" w14:textId="5BE8079B" w:rsidR="00024595" w:rsidRPr="00FE0A7E" w:rsidRDefault="00024595">
      <w:pPr>
        <w:widowControl w:val="0"/>
        <w:autoSpaceDE w:val="0"/>
        <w:autoSpaceDN w:val="0"/>
        <w:adjustRightInd w:val="0"/>
        <w:spacing w:line="240" w:lineRule="auto"/>
        <w:jc w:val="both"/>
        <w:pPrChange w:id="1070" w:author="Björn Jörges" w:date="2022-02-25T21:40:00Z">
          <w:pPr>
            <w:widowControl w:val="0"/>
            <w:autoSpaceDE w:val="0"/>
            <w:autoSpaceDN w:val="0"/>
            <w:adjustRightInd w:val="0"/>
            <w:spacing w:line="240" w:lineRule="auto"/>
          </w:pPr>
        </w:pPrChange>
      </w:pPr>
      <w:ins w:id="1071" w:author="Björn Jörges" w:date="2022-02-19T03:18:00Z">
        <w:r w:rsidRPr="00024595">
          <w:t>We use the same simulated participants as for the speed estimation task (i.e., with the same PSEs and JNDs</w:t>
        </w:r>
      </w:ins>
      <w:ins w:id="1072" w:author="Björn Jörges" w:date="2022-03-05T02:43:00Z">
        <w:r w:rsidR="009A15AE">
          <w:t>, and with the same parameters for the effect of self-motion on PSEs and JNDs</w:t>
        </w:r>
      </w:ins>
      <w:ins w:id="1073" w:author="Björn Jörges" w:date="2022-02-19T03:18:00Z">
        <w:r w:rsidRPr="00024595">
          <w:t>). We further assume here that the distance between observer and stimulus is either estimated correctly, or it is misestimated consistently, such that the effect on perceived speed and perceived distance cancel out</w:t>
        </w:r>
      </w:ins>
      <w:ins w:id="1074" w:author="Björn Jörges" w:date="2022-03-05T02:46:00Z">
        <w:r w:rsidR="008B3804">
          <w:t xml:space="preserve">, and that this distance is estimated </w:t>
        </w:r>
        <w:r w:rsidR="008B3804" w:rsidRPr="008B3804">
          <w:t xml:space="preserve">with a Weber Fraction of 5% </w:t>
        </w:r>
        <w:r w:rsidR="008B3804" w:rsidRPr="008B3804">
          <w:fldChar w:fldCharType="begin" w:fldLock="1"/>
        </w:r>
      </w:ins>
      <w:r w:rsidR="00E80E45">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[40]","plainTextFormattedCitation":"[40]","previouslyFormattedCitation":"[40]"},"properties":{"noteIndex":0},"schema":"https://github.com/citation-style-language/schema/raw/master/csl-citation.json"}</w:instrText>
      </w:r>
      <w:ins w:id="1075" w:author="Björn Jörges" w:date="2022-03-05T02:46:00Z">
        <w:r w:rsidR="008B3804" w:rsidRPr="008B3804">
          <w:fldChar w:fldCharType="separate"/>
        </w:r>
      </w:ins>
      <w:r w:rsidR="006A22FC" w:rsidRPr="006A22FC">
        <w:rPr>
          <w:noProof/>
        </w:rPr>
        <w:t>[40]</w:t>
      </w:r>
      <w:ins w:id="1076" w:author="Björn Jörges" w:date="2022-03-05T02:46:00Z">
        <w:r w:rsidR="008B3804" w:rsidRPr="008B3804">
          <w:fldChar w:fldCharType="end"/>
        </w:r>
        <w:r w:rsidR="008B3804" w:rsidRPr="008B3804">
          <w:t xml:space="preserve">. </w:t>
        </w:r>
        <w:r w:rsidR="008B3804">
          <w:t xml:space="preserve">We then </w:t>
        </w:r>
      </w:ins>
      <w:ins w:id="1077" w:author="Björn Jörges" w:date="2022-03-05T02:47:00Z">
        <w:r w:rsidR="008B3804">
          <w:t xml:space="preserve">draw </w:t>
        </w:r>
      </w:ins>
      <w:ins w:id="1078" w:author="Björn Jörges" w:date="2022-03-05T02:48:00Z">
        <w:r w:rsidR="008B3804">
          <w:t xml:space="preserve">a </w:t>
        </w:r>
      </w:ins>
      <w:ins w:id="1079" w:author="Björn Jörges" w:date="2022-03-05T02:47:00Z">
        <w:r w:rsidR="008B3804">
          <w:t xml:space="preserve">(simulated) perceived distance </w:t>
        </w:r>
      </w:ins>
      <w:ins w:id="1080" w:author="Björn Jörges" w:date="2022-03-05T02:48:00Z">
        <w:r w:rsidR="008B3804">
          <w:t>for each trial an</w:t>
        </w:r>
      </w:ins>
      <w:ins w:id="1081" w:author="Björn Jörges" w:date="2022-03-05T02:49:00Z">
        <w:r w:rsidR="008B3804">
          <w:t xml:space="preserve">d participant </w:t>
        </w:r>
      </w:ins>
      <w:ins w:id="1082" w:author="Björn Jörges" w:date="2022-03-05T02:47:00Z">
        <w:r w:rsidR="008B3804">
          <w:t xml:space="preserve">from </w:t>
        </w:r>
      </w:ins>
      <w:ins w:id="1083" w:author="Björn Jörges" w:date="2022-03-05T02:49:00Z">
        <w:r w:rsidR="008B3804">
          <w:t xml:space="preserve">a </w:t>
        </w:r>
      </w:ins>
      <w:ins w:id="1084" w:author="Björn Jörges" w:date="2022-03-05T02:47:00Z">
        <w:r w:rsidR="008B3804">
          <w:t xml:space="preserve">normal distribution </w:t>
        </w:r>
      </w:ins>
      <w:ins w:id="1085" w:author="Björn Jörges" w:date="2022-03-05T02:49:00Z">
        <w:r w:rsidR="008B3804">
          <w:t xml:space="preserve">with its mean at the </w:t>
        </w:r>
      </w:ins>
      <w:ins w:id="1086" w:author="Björn Jörges" w:date="2022-03-05T02:47:00Z">
        <w:r w:rsidR="008B3804">
          <w:t>correct distance</w:t>
        </w:r>
      </w:ins>
      <w:ins w:id="1087" w:author="Björn Jörges" w:date="2022-03-05T02:48:00Z">
        <w:r w:rsidR="008B3804">
          <w:t xml:space="preserve">, and a standard deviation that corresponds to </w:t>
        </w:r>
      </w:ins>
      <w:ins w:id="1088" w:author="Björn Jörges" w:date="2022-03-05T02:49:00Z">
        <w:r w:rsidR="008B3804">
          <w:t>this</w:t>
        </w:r>
      </w:ins>
      <w:ins w:id="1089" w:author="Björn Jörges" w:date="2022-03-05T02:48:00Z">
        <w:r w:rsidR="008B3804">
          <w:t xml:space="preserve"> Weber Fraction of 5%.</w:t>
        </w:r>
      </w:ins>
      <w:ins w:id="1090" w:author="Björn Jörges" w:date="2022-03-05T02:49:00Z">
        <w:r w:rsidR="000151E0">
          <w:t xml:space="preserve"> For the perceived speed, we add each participants self-motion effect on their personal PSE</w:t>
        </w:r>
      </w:ins>
      <w:ins w:id="1091" w:author="Björn Jörges" w:date="2022-03-05T02:50:00Z">
        <w:r w:rsidR="000151E0">
          <w:t xml:space="preserve"> and JND, respectively, and then draw a (simulated) perceived speed from a normal distribution that uses the PSE for each participant and trial as mean and </w:t>
        </w:r>
        <w:r w:rsidR="000151E0">
          <w:lastRenderedPageBreak/>
          <w:t>the JND for each participant and trial as standard deviation.</w:t>
        </w:r>
      </w:ins>
      <w:ins w:id="1092" w:author="Björn Jörges" w:date="2022-03-05T02:51:00Z">
        <w:r w:rsidR="000151E0">
          <w:t xml:space="preserve"> Finally, we obtain the simulated extrapolated duration by dividing the simulated distance by the simulated speed for each participant and trial</w:t>
        </w:r>
        <w:r w:rsidR="007D7F29">
          <w:t xml:space="preserve"> and subtract the o</w:t>
        </w:r>
      </w:ins>
      <w:ins w:id="1093" w:author="Björn Jörges" w:date="2022-03-05T02:52:00Z">
        <w:r w:rsidR="007D7F29">
          <w:t>cclusion duration to obtain the timing error.</w:t>
        </w:r>
      </w:ins>
    </w:p>
    <w:sectPr w:rsidR="00024595" w:rsidRPr="00FE0A7E" w:rsidSect="006E4D15">
      <w:footerReference w:type="even" r:id="rId17"/>
      <w:footerReference w:type="default" r:id="rId18"/>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30F8" w14:textId="77777777" w:rsidR="004D15CA" w:rsidRDefault="004D15CA" w:rsidP="00D444DC">
      <w:pPr>
        <w:spacing w:after="0" w:line="240" w:lineRule="auto"/>
      </w:pPr>
      <w:r>
        <w:separator/>
      </w:r>
    </w:p>
  </w:endnote>
  <w:endnote w:type="continuationSeparator" w:id="0">
    <w:p w14:paraId="2244BB4A" w14:textId="77777777" w:rsidR="004D15CA" w:rsidRDefault="004D15CA" w:rsidP="00D4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1598635"/>
      <w:docPartObj>
        <w:docPartGallery w:val="Page Numbers (Bottom of Page)"/>
        <w:docPartUnique/>
      </w:docPartObj>
    </w:sdtPr>
    <w:sdtEndPr>
      <w:rPr>
        <w:rStyle w:val="PageNumber"/>
      </w:rPr>
    </w:sdtEndPr>
    <w:sdtContent>
      <w:p w14:paraId="3D641B28" w14:textId="77777777" w:rsidR="00D444DC" w:rsidRDefault="00D444DC" w:rsidP="000074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E4D15">
          <w:rPr>
            <w:rStyle w:val="PageNumber"/>
            <w:noProof/>
          </w:rPr>
          <w:t>1</w:t>
        </w:r>
        <w:r>
          <w:rPr>
            <w:rStyle w:val="PageNumber"/>
          </w:rPr>
          <w:fldChar w:fldCharType="end"/>
        </w:r>
      </w:p>
    </w:sdtContent>
  </w:sdt>
  <w:p w14:paraId="4472AC8A" w14:textId="77777777" w:rsidR="00D444DC" w:rsidRDefault="00D444DC" w:rsidP="00796B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3212332"/>
      <w:docPartObj>
        <w:docPartGallery w:val="Page Numbers (Bottom of Page)"/>
        <w:docPartUnique/>
      </w:docPartObj>
    </w:sdtPr>
    <w:sdtEndPr>
      <w:rPr>
        <w:rStyle w:val="PageNumber"/>
      </w:rPr>
    </w:sdtEndPr>
    <w:sdtContent>
      <w:p w14:paraId="2D46A3EC" w14:textId="77777777" w:rsidR="00D444DC" w:rsidRDefault="00D444DC" w:rsidP="000074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0B569A" w14:textId="77777777" w:rsidR="00D444DC" w:rsidRDefault="00D444DC" w:rsidP="00BF5E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D87E" w14:textId="77777777" w:rsidR="004D15CA" w:rsidRDefault="004D15CA" w:rsidP="00D444DC">
      <w:pPr>
        <w:spacing w:after="0" w:line="240" w:lineRule="auto"/>
      </w:pPr>
      <w:r>
        <w:separator/>
      </w:r>
    </w:p>
  </w:footnote>
  <w:footnote w:type="continuationSeparator" w:id="0">
    <w:p w14:paraId="3AD9971E" w14:textId="77777777" w:rsidR="004D15CA" w:rsidRDefault="004D15CA" w:rsidP="00D44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5FAD"/>
    <w:multiLevelType w:val="hybridMultilevel"/>
    <w:tmpl w:val="D3FE4DF0"/>
    <w:lvl w:ilvl="0" w:tplc="876E18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F4D25"/>
    <w:multiLevelType w:val="hybridMultilevel"/>
    <w:tmpl w:val="7694766A"/>
    <w:lvl w:ilvl="0" w:tplc="63C2999C">
      <w:start w:val="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jörn Jörges">
    <w15:presenceInfo w15:providerId="Windows Live" w15:userId="29932f9f0a7d888e"/>
  </w15:person>
  <w15:person w15:author="Laurence Roy Harris">
    <w15:presenceInfo w15:providerId="AD" w15:userId="S::harris@yorku.ca::d73d9182-641a-4539-9f54-070c32c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4D"/>
    <w:rsid w:val="000054B7"/>
    <w:rsid w:val="00007445"/>
    <w:rsid w:val="00010303"/>
    <w:rsid w:val="0001116F"/>
    <w:rsid w:val="00013754"/>
    <w:rsid w:val="000151E0"/>
    <w:rsid w:val="00020609"/>
    <w:rsid w:val="00024595"/>
    <w:rsid w:val="00031667"/>
    <w:rsid w:val="000350A4"/>
    <w:rsid w:val="000363DB"/>
    <w:rsid w:val="00041365"/>
    <w:rsid w:val="000441C4"/>
    <w:rsid w:val="00050D86"/>
    <w:rsid w:val="00052818"/>
    <w:rsid w:val="000572BE"/>
    <w:rsid w:val="00060393"/>
    <w:rsid w:val="00060CEF"/>
    <w:rsid w:val="00061E1E"/>
    <w:rsid w:val="000749E3"/>
    <w:rsid w:val="00076FB6"/>
    <w:rsid w:val="00082629"/>
    <w:rsid w:val="00096ABD"/>
    <w:rsid w:val="00097E54"/>
    <w:rsid w:val="000A01B7"/>
    <w:rsid w:val="000A13FA"/>
    <w:rsid w:val="000A1E0C"/>
    <w:rsid w:val="000A59CF"/>
    <w:rsid w:val="000A68FF"/>
    <w:rsid w:val="000B2106"/>
    <w:rsid w:val="000B33A4"/>
    <w:rsid w:val="000B4A1B"/>
    <w:rsid w:val="000C024C"/>
    <w:rsid w:val="000C7B35"/>
    <w:rsid w:val="000D03B3"/>
    <w:rsid w:val="000D26ED"/>
    <w:rsid w:val="000D3128"/>
    <w:rsid w:val="000E1D2C"/>
    <w:rsid w:val="000F2E1B"/>
    <w:rsid w:val="000F6213"/>
    <w:rsid w:val="001002F1"/>
    <w:rsid w:val="0010036C"/>
    <w:rsid w:val="0010139D"/>
    <w:rsid w:val="00106EAF"/>
    <w:rsid w:val="00110D4F"/>
    <w:rsid w:val="00111717"/>
    <w:rsid w:val="001160A3"/>
    <w:rsid w:val="00116871"/>
    <w:rsid w:val="00121E05"/>
    <w:rsid w:val="00122F4D"/>
    <w:rsid w:val="001242E5"/>
    <w:rsid w:val="0012469A"/>
    <w:rsid w:val="001318AB"/>
    <w:rsid w:val="001323CE"/>
    <w:rsid w:val="00142A9F"/>
    <w:rsid w:val="0014510B"/>
    <w:rsid w:val="001456F4"/>
    <w:rsid w:val="00147AEB"/>
    <w:rsid w:val="00152D44"/>
    <w:rsid w:val="001542CB"/>
    <w:rsid w:val="00157764"/>
    <w:rsid w:val="00162084"/>
    <w:rsid w:val="001634FA"/>
    <w:rsid w:val="00163B97"/>
    <w:rsid w:val="001719DE"/>
    <w:rsid w:val="00172AD1"/>
    <w:rsid w:val="00176482"/>
    <w:rsid w:val="00176F17"/>
    <w:rsid w:val="00180D58"/>
    <w:rsid w:val="0018350B"/>
    <w:rsid w:val="0019449D"/>
    <w:rsid w:val="00196009"/>
    <w:rsid w:val="0019669A"/>
    <w:rsid w:val="001A0A6A"/>
    <w:rsid w:val="001A57D8"/>
    <w:rsid w:val="001A62F6"/>
    <w:rsid w:val="001B3BB2"/>
    <w:rsid w:val="001B41C0"/>
    <w:rsid w:val="001B43B8"/>
    <w:rsid w:val="001B718E"/>
    <w:rsid w:val="001C263B"/>
    <w:rsid w:val="001C4DB5"/>
    <w:rsid w:val="001D4CBA"/>
    <w:rsid w:val="001D582A"/>
    <w:rsid w:val="001D68B6"/>
    <w:rsid w:val="001F412A"/>
    <w:rsid w:val="00202F46"/>
    <w:rsid w:val="00203050"/>
    <w:rsid w:val="00211FBD"/>
    <w:rsid w:val="0021247F"/>
    <w:rsid w:val="002137E1"/>
    <w:rsid w:val="00214BFF"/>
    <w:rsid w:val="00215E7B"/>
    <w:rsid w:val="00221120"/>
    <w:rsid w:val="00221EA6"/>
    <w:rsid w:val="002259CA"/>
    <w:rsid w:val="00236E3D"/>
    <w:rsid w:val="00253206"/>
    <w:rsid w:val="00253DC6"/>
    <w:rsid w:val="00255635"/>
    <w:rsid w:val="00257954"/>
    <w:rsid w:val="002608E5"/>
    <w:rsid w:val="00263568"/>
    <w:rsid w:val="00273434"/>
    <w:rsid w:val="00274F73"/>
    <w:rsid w:val="002750CE"/>
    <w:rsid w:val="00276DFA"/>
    <w:rsid w:val="0028283F"/>
    <w:rsid w:val="002974B0"/>
    <w:rsid w:val="002A6DD4"/>
    <w:rsid w:val="002A7780"/>
    <w:rsid w:val="002B2235"/>
    <w:rsid w:val="002B263E"/>
    <w:rsid w:val="002B2B7D"/>
    <w:rsid w:val="002C28B3"/>
    <w:rsid w:val="002C2D39"/>
    <w:rsid w:val="002C511C"/>
    <w:rsid w:val="002C536E"/>
    <w:rsid w:val="002D3AC4"/>
    <w:rsid w:val="002D400D"/>
    <w:rsid w:val="002D4A3F"/>
    <w:rsid w:val="002D609B"/>
    <w:rsid w:val="002E17FE"/>
    <w:rsid w:val="002E3CAE"/>
    <w:rsid w:val="002F3564"/>
    <w:rsid w:val="002F598A"/>
    <w:rsid w:val="00301BD2"/>
    <w:rsid w:val="00304D6B"/>
    <w:rsid w:val="00305C68"/>
    <w:rsid w:val="003074E7"/>
    <w:rsid w:val="0031373F"/>
    <w:rsid w:val="003213CE"/>
    <w:rsid w:val="00326E61"/>
    <w:rsid w:val="00333DEE"/>
    <w:rsid w:val="003437A7"/>
    <w:rsid w:val="00343E6C"/>
    <w:rsid w:val="00344D63"/>
    <w:rsid w:val="00347888"/>
    <w:rsid w:val="00350A80"/>
    <w:rsid w:val="0035310B"/>
    <w:rsid w:val="003543A0"/>
    <w:rsid w:val="00354F33"/>
    <w:rsid w:val="00362FDD"/>
    <w:rsid w:val="0036455B"/>
    <w:rsid w:val="00370690"/>
    <w:rsid w:val="003745FC"/>
    <w:rsid w:val="00374CC0"/>
    <w:rsid w:val="003755F5"/>
    <w:rsid w:val="00375AC1"/>
    <w:rsid w:val="00382584"/>
    <w:rsid w:val="00384973"/>
    <w:rsid w:val="0039167C"/>
    <w:rsid w:val="00393CD9"/>
    <w:rsid w:val="00394597"/>
    <w:rsid w:val="00395AA5"/>
    <w:rsid w:val="003A3205"/>
    <w:rsid w:val="003A5C4D"/>
    <w:rsid w:val="003B1E8D"/>
    <w:rsid w:val="003B29C5"/>
    <w:rsid w:val="003B4C12"/>
    <w:rsid w:val="003B6A80"/>
    <w:rsid w:val="003C402E"/>
    <w:rsid w:val="003C6510"/>
    <w:rsid w:val="003C76F0"/>
    <w:rsid w:val="003D0C87"/>
    <w:rsid w:val="003D44EA"/>
    <w:rsid w:val="003D4576"/>
    <w:rsid w:val="003D757B"/>
    <w:rsid w:val="003F0340"/>
    <w:rsid w:val="003F0D73"/>
    <w:rsid w:val="003F188C"/>
    <w:rsid w:val="003F1DF1"/>
    <w:rsid w:val="003F3EA5"/>
    <w:rsid w:val="003F4D38"/>
    <w:rsid w:val="00405BDE"/>
    <w:rsid w:val="0041537B"/>
    <w:rsid w:val="00416026"/>
    <w:rsid w:val="0043161F"/>
    <w:rsid w:val="00435890"/>
    <w:rsid w:val="00436AC1"/>
    <w:rsid w:val="0044324C"/>
    <w:rsid w:val="00443AF6"/>
    <w:rsid w:val="00446541"/>
    <w:rsid w:val="0044744B"/>
    <w:rsid w:val="00447567"/>
    <w:rsid w:val="00452185"/>
    <w:rsid w:val="00454213"/>
    <w:rsid w:val="00454CCE"/>
    <w:rsid w:val="00456411"/>
    <w:rsid w:val="00456ACA"/>
    <w:rsid w:val="00471F4D"/>
    <w:rsid w:val="00474270"/>
    <w:rsid w:val="004764B7"/>
    <w:rsid w:val="00476807"/>
    <w:rsid w:val="0048516D"/>
    <w:rsid w:val="004856E3"/>
    <w:rsid w:val="0049584A"/>
    <w:rsid w:val="004960E3"/>
    <w:rsid w:val="004A3B0B"/>
    <w:rsid w:val="004A4D27"/>
    <w:rsid w:val="004B13F7"/>
    <w:rsid w:val="004B4293"/>
    <w:rsid w:val="004B55A5"/>
    <w:rsid w:val="004B6214"/>
    <w:rsid w:val="004C7F20"/>
    <w:rsid w:val="004D1443"/>
    <w:rsid w:val="004D15CA"/>
    <w:rsid w:val="004D1AD4"/>
    <w:rsid w:val="004D1F9A"/>
    <w:rsid w:val="004D3AAE"/>
    <w:rsid w:val="004E2466"/>
    <w:rsid w:val="004E3DE9"/>
    <w:rsid w:val="004F62FD"/>
    <w:rsid w:val="004F6C21"/>
    <w:rsid w:val="00503856"/>
    <w:rsid w:val="00507E0A"/>
    <w:rsid w:val="00510B8B"/>
    <w:rsid w:val="00517956"/>
    <w:rsid w:val="00522A9F"/>
    <w:rsid w:val="005272F6"/>
    <w:rsid w:val="005315ED"/>
    <w:rsid w:val="0053369B"/>
    <w:rsid w:val="0053454C"/>
    <w:rsid w:val="00541020"/>
    <w:rsid w:val="00543329"/>
    <w:rsid w:val="00545E96"/>
    <w:rsid w:val="00550332"/>
    <w:rsid w:val="005519D0"/>
    <w:rsid w:val="00552F17"/>
    <w:rsid w:val="0055307F"/>
    <w:rsid w:val="00553D41"/>
    <w:rsid w:val="00556B07"/>
    <w:rsid w:val="00562A10"/>
    <w:rsid w:val="00563361"/>
    <w:rsid w:val="00565274"/>
    <w:rsid w:val="005745B3"/>
    <w:rsid w:val="00577AF1"/>
    <w:rsid w:val="00582A5D"/>
    <w:rsid w:val="005921D5"/>
    <w:rsid w:val="005A493F"/>
    <w:rsid w:val="005A54A8"/>
    <w:rsid w:val="005B08FA"/>
    <w:rsid w:val="005B3581"/>
    <w:rsid w:val="005B7D35"/>
    <w:rsid w:val="005C4459"/>
    <w:rsid w:val="005C676A"/>
    <w:rsid w:val="005D45C8"/>
    <w:rsid w:val="005D6746"/>
    <w:rsid w:val="005E3920"/>
    <w:rsid w:val="005E5969"/>
    <w:rsid w:val="005E73D2"/>
    <w:rsid w:val="005F2E35"/>
    <w:rsid w:val="005F3039"/>
    <w:rsid w:val="00601D89"/>
    <w:rsid w:val="00607C5D"/>
    <w:rsid w:val="00607E43"/>
    <w:rsid w:val="00610B00"/>
    <w:rsid w:val="00612B59"/>
    <w:rsid w:val="00613E04"/>
    <w:rsid w:val="00622361"/>
    <w:rsid w:val="006268B5"/>
    <w:rsid w:val="0063224C"/>
    <w:rsid w:val="006325DE"/>
    <w:rsid w:val="00632B2B"/>
    <w:rsid w:val="00633E83"/>
    <w:rsid w:val="006357F4"/>
    <w:rsid w:val="00635AE5"/>
    <w:rsid w:val="00640315"/>
    <w:rsid w:val="00640B79"/>
    <w:rsid w:val="00640FBA"/>
    <w:rsid w:val="00647E46"/>
    <w:rsid w:val="00652726"/>
    <w:rsid w:val="00652D57"/>
    <w:rsid w:val="00666FD5"/>
    <w:rsid w:val="00667F09"/>
    <w:rsid w:val="00670C31"/>
    <w:rsid w:val="006714D3"/>
    <w:rsid w:val="00672E2F"/>
    <w:rsid w:val="00674158"/>
    <w:rsid w:val="00680FC6"/>
    <w:rsid w:val="00681315"/>
    <w:rsid w:val="0068152E"/>
    <w:rsid w:val="00682D07"/>
    <w:rsid w:val="006841D8"/>
    <w:rsid w:val="006A1407"/>
    <w:rsid w:val="006A22FC"/>
    <w:rsid w:val="006A3FE1"/>
    <w:rsid w:val="006A4695"/>
    <w:rsid w:val="006B0891"/>
    <w:rsid w:val="006B3B3E"/>
    <w:rsid w:val="006B5FA8"/>
    <w:rsid w:val="006C3027"/>
    <w:rsid w:val="006C53F1"/>
    <w:rsid w:val="006D3D85"/>
    <w:rsid w:val="006D3FE7"/>
    <w:rsid w:val="006D6527"/>
    <w:rsid w:val="006E2F3C"/>
    <w:rsid w:val="006E4D15"/>
    <w:rsid w:val="006F23B3"/>
    <w:rsid w:val="006F4A6F"/>
    <w:rsid w:val="00704372"/>
    <w:rsid w:val="00706E45"/>
    <w:rsid w:val="00710A3A"/>
    <w:rsid w:val="00712B64"/>
    <w:rsid w:val="00715677"/>
    <w:rsid w:val="00717BCD"/>
    <w:rsid w:val="007261ED"/>
    <w:rsid w:val="007304F0"/>
    <w:rsid w:val="007305E4"/>
    <w:rsid w:val="00747D00"/>
    <w:rsid w:val="007539DE"/>
    <w:rsid w:val="00754075"/>
    <w:rsid w:val="00760B0E"/>
    <w:rsid w:val="007621EF"/>
    <w:rsid w:val="00774AE8"/>
    <w:rsid w:val="00777625"/>
    <w:rsid w:val="007859D3"/>
    <w:rsid w:val="007861E1"/>
    <w:rsid w:val="007956A3"/>
    <w:rsid w:val="00796BB1"/>
    <w:rsid w:val="007A2239"/>
    <w:rsid w:val="007A3559"/>
    <w:rsid w:val="007A781D"/>
    <w:rsid w:val="007C116B"/>
    <w:rsid w:val="007C49AF"/>
    <w:rsid w:val="007C63C0"/>
    <w:rsid w:val="007D2A32"/>
    <w:rsid w:val="007D4021"/>
    <w:rsid w:val="007D7F29"/>
    <w:rsid w:val="007E4E93"/>
    <w:rsid w:val="007F2AEF"/>
    <w:rsid w:val="007F35E7"/>
    <w:rsid w:val="007F3C81"/>
    <w:rsid w:val="007F6DF4"/>
    <w:rsid w:val="0080116A"/>
    <w:rsid w:val="00806E06"/>
    <w:rsid w:val="00806FD6"/>
    <w:rsid w:val="008100AD"/>
    <w:rsid w:val="0081086E"/>
    <w:rsid w:val="008129F5"/>
    <w:rsid w:val="008132A9"/>
    <w:rsid w:val="00814639"/>
    <w:rsid w:val="00815EA1"/>
    <w:rsid w:val="00823F3E"/>
    <w:rsid w:val="00825AAA"/>
    <w:rsid w:val="00827737"/>
    <w:rsid w:val="00827762"/>
    <w:rsid w:val="00834A5C"/>
    <w:rsid w:val="00840F18"/>
    <w:rsid w:val="00843735"/>
    <w:rsid w:val="00846052"/>
    <w:rsid w:val="008520FE"/>
    <w:rsid w:val="00853E23"/>
    <w:rsid w:val="00856E8E"/>
    <w:rsid w:val="00861FB2"/>
    <w:rsid w:val="0086400A"/>
    <w:rsid w:val="008655F9"/>
    <w:rsid w:val="008709EC"/>
    <w:rsid w:val="00877693"/>
    <w:rsid w:val="00877976"/>
    <w:rsid w:val="0088392D"/>
    <w:rsid w:val="008859C7"/>
    <w:rsid w:val="00891780"/>
    <w:rsid w:val="00893642"/>
    <w:rsid w:val="008A29B7"/>
    <w:rsid w:val="008B010B"/>
    <w:rsid w:val="008B3804"/>
    <w:rsid w:val="008C0E7D"/>
    <w:rsid w:val="008C1511"/>
    <w:rsid w:val="008C57B2"/>
    <w:rsid w:val="008D4BEE"/>
    <w:rsid w:val="008E1BC8"/>
    <w:rsid w:val="008E476A"/>
    <w:rsid w:val="008E517D"/>
    <w:rsid w:val="008E79ED"/>
    <w:rsid w:val="008F0030"/>
    <w:rsid w:val="008F3E6F"/>
    <w:rsid w:val="00904600"/>
    <w:rsid w:val="00906303"/>
    <w:rsid w:val="00913808"/>
    <w:rsid w:val="00920C26"/>
    <w:rsid w:val="009223B5"/>
    <w:rsid w:val="009274A6"/>
    <w:rsid w:val="00930265"/>
    <w:rsid w:val="00932D63"/>
    <w:rsid w:val="009348E1"/>
    <w:rsid w:val="0093675D"/>
    <w:rsid w:val="00936B1B"/>
    <w:rsid w:val="009375B0"/>
    <w:rsid w:val="00941CCF"/>
    <w:rsid w:val="00952120"/>
    <w:rsid w:val="009525E9"/>
    <w:rsid w:val="0095396D"/>
    <w:rsid w:val="0095499F"/>
    <w:rsid w:val="00960692"/>
    <w:rsid w:val="009636F3"/>
    <w:rsid w:val="00964088"/>
    <w:rsid w:val="009764F7"/>
    <w:rsid w:val="0098377F"/>
    <w:rsid w:val="0098404D"/>
    <w:rsid w:val="009858EE"/>
    <w:rsid w:val="00992024"/>
    <w:rsid w:val="009A15AE"/>
    <w:rsid w:val="009A222F"/>
    <w:rsid w:val="009A5719"/>
    <w:rsid w:val="009A7B94"/>
    <w:rsid w:val="009B3621"/>
    <w:rsid w:val="009C52CE"/>
    <w:rsid w:val="009D027C"/>
    <w:rsid w:val="009D1A4C"/>
    <w:rsid w:val="009D337D"/>
    <w:rsid w:val="009D39C1"/>
    <w:rsid w:val="009D3F55"/>
    <w:rsid w:val="009D4DA1"/>
    <w:rsid w:val="009E09F5"/>
    <w:rsid w:val="009E1637"/>
    <w:rsid w:val="009E61E7"/>
    <w:rsid w:val="009E6998"/>
    <w:rsid w:val="009E7168"/>
    <w:rsid w:val="009E782F"/>
    <w:rsid w:val="00A248DC"/>
    <w:rsid w:val="00A24CB2"/>
    <w:rsid w:val="00A24FC2"/>
    <w:rsid w:val="00A27BFB"/>
    <w:rsid w:val="00A32209"/>
    <w:rsid w:val="00A34179"/>
    <w:rsid w:val="00A35C3F"/>
    <w:rsid w:val="00A35D47"/>
    <w:rsid w:val="00A37005"/>
    <w:rsid w:val="00A3781E"/>
    <w:rsid w:val="00A42A9D"/>
    <w:rsid w:val="00A453CA"/>
    <w:rsid w:val="00A45739"/>
    <w:rsid w:val="00A602DC"/>
    <w:rsid w:val="00A61CE8"/>
    <w:rsid w:val="00A67268"/>
    <w:rsid w:val="00A67541"/>
    <w:rsid w:val="00A73C19"/>
    <w:rsid w:val="00A847BA"/>
    <w:rsid w:val="00A85C68"/>
    <w:rsid w:val="00A90A05"/>
    <w:rsid w:val="00A962B0"/>
    <w:rsid w:val="00AA14BB"/>
    <w:rsid w:val="00AA496A"/>
    <w:rsid w:val="00AA566A"/>
    <w:rsid w:val="00AA6361"/>
    <w:rsid w:val="00AA65D7"/>
    <w:rsid w:val="00AB20C8"/>
    <w:rsid w:val="00AB3AEB"/>
    <w:rsid w:val="00AB6B55"/>
    <w:rsid w:val="00AC0AB9"/>
    <w:rsid w:val="00AC1992"/>
    <w:rsid w:val="00AC75DA"/>
    <w:rsid w:val="00AD24B0"/>
    <w:rsid w:val="00AD494C"/>
    <w:rsid w:val="00AD687E"/>
    <w:rsid w:val="00AE3F50"/>
    <w:rsid w:val="00AE5B69"/>
    <w:rsid w:val="00AE6B50"/>
    <w:rsid w:val="00B1187F"/>
    <w:rsid w:val="00B1405C"/>
    <w:rsid w:val="00B14321"/>
    <w:rsid w:val="00B21B63"/>
    <w:rsid w:val="00B27241"/>
    <w:rsid w:val="00B31F5D"/>
    <w:rsid w:val="00B31FE2"/>
    <w:rsid w:val="00B31FF0"/>
    <w:rsid w:val="00B33BDA"/>
    <w:rsid w:val="00B369D1"/>
    <w:rsid w:val="00B51CE1"/>
    <w:rsid w:val="00B536B7"/>
    <w:rsid w:val="00B66EB9"/>
    <w:rsid w:val="00B728BB"/>
    <w:rsid w:val="00B74098"/>
    <w:rsid w:val="00B86540"/>
    <w:rsid w:val="00B968DA"/>
    <w:rsid w:val="00BA050F"/>
    <w:rsid w:val="00BB5CE4"/>
    <w:rsid w:val="00BB6B39"/>
    <w:rsid w:val="00BB703D"/>
    <w:rsid w:val="00BC0C29"/>
    <w:rsid w:val="00BC5738"/>
    <w:rsid w:val="00BD11EB"/>
    <w:rsid w:val="00BD33EC"/>
    <w:rsid w:val="00BE2813"/>
    <w:rsid w:val="00BE4BC7"/>
    <w:rsid w:val="00BE7159"/>
    <w:rsid w:val="00BF102B"/>
    <w:rsid w:val="00BF1CC7"/>
    <w:rsid w:val="00BF2D09"/>
    <w:rsid w:val="00BF2F82"/>
    <w:rsid w:val="00BF3FEF"/>
    <w:rsid w:val="00BF4C78"/>
    <w:rsid w:val="00BF5E35"/>
    <w:rsid w:val="00BF7A67"/>
    <w:rsid w:val="00C041AB"/>
    <w:rsid w:val="00C064F7"/>
    <w:rsid w:val="00C06A53"/>
    <w:rsid w:val="00C10472"/>
    <w:rsid w:val="00C16D07"/>
    <w:rsid w:val="00C17ADB"/>
    <w:rsid w:val="00C21A98"/>
    <w:rsid w:val="00C23C50"/>
    <w:rsid w:val="00C262FD"/>
    <w:rsid w:val="00C362E2"/>
    <w:rsid w:val="00C37D2F"/>
    <w:rsid w:val="00C425CA"/>
    <w:rsid w:val="00C45173"/>
    <w:rsid w:val="00C504A9"/>
    <w:rsid w:val="00C507B6"/>
    <w:rsid w:val="00C5357C"/>
    <w:rsid w:val="00C55D26"/>
    <w:rsid w:val="00C56B77"/>
    <w:rsid w:val="00C61979"/>
    <w:rsid w:val="00C665BF"/>
    <w:rsid w:val="00C66ED6"/>
    <w:rsid w:val="00C67DC1"/>
    <w:rsid w:val="00C76DB5"/>
    <w:rsid w:val="00C90CD3"/>
    <w:rsid w:val="00C9287E"/>
    <w:rsid w:val="00CA3100"/>
    <w:rsid w:val="00CA32CB"/>
    <w:rsid w:val="00CA3839"/>
    <w:rsid w:val="00CB0C3D"/>
    <w:rsid w:val="00CB2348"/>
    <w:rsid w:val="00CB3D9C"/>
    <w:rsid w:val="00CB3DC2"/>
    <w:rsid w:val="00CB6343"/>
    <w:rsid w:val="00CD20FA"/>
    <w:rsid w:val="00CD4D2F"/>
    <w:rsid w:val="00CD67F1"/>
    <w:rsid w:val="00CD728D"/>
    <w:rsid w:val="00CE0D67"/>
    <w:rsid w:val="00CE171D"/>
    <w:rsid w:val="00CE1723"/>
    <w:rsid w:val="00CF026B"/>
    <w:rsid w:val="00CF0F07"/>
    <w:rsid w:val="00CF194E"/>
    <w:rsid w:val="00CF3025"/>
    <w:rsid w:val="00D050F9"/>
    <w:rsid w:val="00D05260"/>
    <w:rsid w:val="00D07F2A"/>
    <w:rsid w:val="00D11FDE"/>
    <w:rsid w:val="00D13BF7"/>
    <w:rsid w:val="00D15748"/>
    <w:rsid w:val="00D251FF"/>
    <w:rsid w:val="00D254D2"/>
    <w:rsid w:val="00D32638"/>
    <w:rsid w:val="00D369E7"/>
    <w:rsid w:val="00D444DC"/>
    <w:rsid w:val="00D5279A"/>
    <w:rsid w:val="00D53209"/>
    <w:rsid w:val="00D574B5"/>
    <w:rsid w:val="00D65102"/>
    <w:rsid w:val="00D74244"/>
    <w:rsid w:val="00D81961"/>
    <w:rsid w:val="00D83908"/>
    <w:rsid w:val="00D923BA"/>
    <w:rsid w:val="00D93C47"/>
    <w:rsid w:val="00DA2315"/>
    <w:rsid w:val="00DA6898"/>
    <w:rsid w:val="00DA6DFC"/>
    <w:rsid w:val="00DB259D"/>
    <w:rsid w:val="00DB294F"/>
    <w:rsid w:val="00DB458E"/>
    <w:rsid w:val="00DB4979"/>
    <w:rsid w:val="00DC0BD6"/>
    <w:rsid w:val="00DC1281"/>
    <w:rsid w:val="00DC362A"/>
    <w:rsid w:val="00DC37C5"/>
    <w:rsid w:val="00DC7138"/>
    <w:rsid w:val="00DD00ED"/>
    <w:rsid w:val="00DD7E25"/>
    <w:rsid w:val="00DE2851"/>
    <w:rsid w:val="00DF187B"/>
    <w:rsid w:val="00DF2609"/>
    <w:rsid w:val="00DF3810"/>
    <w:rsid w:val="00E10AA8"/>
    <w:rsid w:val="00E14AB3"/>
    <w:rsid w:val="00E2490A"/>
    <w:rsid w:val="00E24EE5"/>
    <w:rsid w:val="00E302FF"/>
    <w:rsid w:val="00E3421D"/>
    <w:rsid w:val="00E5033A"/>
    <w:rsid w:val="00E52DEB"/>
    <w:rsid w:val="00E564F5"/>
    <w:rsid w:val="00E57FD7"/>
    <w:rsid w:val="00E60CCB"/>
    <w:rsid w:val="00E63199"/>
    <w:rsid w:val="00E710F9"/>
    <w:rsid w:val="00E77703"/>
    <w:rsid w:val="00E80C03"/>
    <w:rsid w:val="00E80E45"/>
    <w:rsid w:val="00E8539D"/>
    <w:rsid w:val="00E85673"/>
    <w:rsid w:val="00E8666E"/>
    <w:rsid w:val="00E91586"/>
    <w:rsid w:val="00E92C44"/>
    <w:rsid w:val="00E9382C"/>
    <w:rsid w:val="00E94FFD"/>
    <w:rsid w:val="00E9686D"/>
    <w:rsid w:val="00E96C15"/>
    <w:rsid w:val="00E9771D"/>
    <w:rsid w:val="00EA4766"/>
    <w:rsid w:val="00EA54F5"/>
    <w:rsid w:val="00EA6F58"/>
    <w:rsid w:val="00EB1B04"/>
    <w:rsid w:val="00EC0169"/>
    <w:rsid w:val="00EC1211"/>
    <w:rsid w:val="00EC6B61"/>
    <w:rsid w:val="00EC7372"/>
    <w:rsid w:val="00ED0B4A"/>
    <w:rsid w:val="00ED389E"/>
    <w:rsid w:val="00ED4FE7"/>
    <w:rsid w:val="00ED544A"/>
    <w:rsid w:val="00ED7FC6"/>
    <w:rsid w:val="00EE6951"/>
    <w:rsid w:val="00EF1784"/>
    <w:rsid w:val="00EF219A"/>
    <w:rsid w:val="00EF7427"/>
    <w:rsid w:val="00F01003"/>
    <w:rsid w:val="00F063C8"/>
    <w:rsid w:val="00F142EB"/>
    <w:rsid w:val="00F207A2"/>
    <w:rsid w:val="00F22B55"/>
    <w:rsid w:val="00F2481E"/>
    <w:rsid w:val="00F32F59"/>
    <w:rsid w:val="00F35C95"/>
    <w:rsid w:val="00F3670E"/>
    <w:rsid w:val="00F37278"/>
    <w:rsid w:val="00F41AE3"/>
    <w:rsid w:val="00F5326B"/>
    <w:rsid w:val="00F5360E"/>
    <w:rsid w:val="00F53FF9"/>
    <w:rsid w:val="00F62C60"/>
    <w:rsid w:val="00F63000"/>
    <w:rsid w:val="00F7147C"/>
    <w:rsid w:val="00F71C61"/>
    <w:rsid w:val="00F71FFD"/>
    <w:rsid w:val="00F80AD2"/>
    <w:rsid w:val="00F80BEC"/>
    <w:rsid w:val="00F81FA2"/>
    <w:rsid w:val="00F90937"/>
    <w:rsid w:val="00F90D97"/>
    <w:rsid w:val="00F961AF"/>
    <w:rsid w:val="00FA2E15"/>
    <w:rsid w:val="00FA5355"/>
    <w:rsid w:val="00FA6338"/>
    <w:rsid w:val="00FB385F"/>
    <w:rsid w:val="00FB5551"/>
    <w:rsid w:val="00FB6B42"/>
    <w:rsid w:val="00FB6D00"/>
    <w:rsid w:val="00FC36E8"/>
    <w:rsid w:val="00FC475E"/>
    <w:rsid w:val="00FC5C9E"/>
    <w:rsid w:val="00FC603E"/>
    <w:rsid w:val="00FD1F43"/>
    <w:rsid w:val="00FD29FE"/>
    <w:rsid w:val="00FD44B8"/>
    <w:rsid w:val="00FD6214"/>
    <w:rsid w:val="00FE0A7E"/>
    <w:rsid w:val="00FE1E34"/>
    <w:rsid w:val="00FE2076"/>
    <w:rsid w:val="00FF14E4"/>
    <w:rsid w:val="00FF33F8"/>
    <w:rsid w:val="00FF6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D4899"/>
  <w15:docId w15:val="{6AFC9494-B8EB-487C-98D3-8E415834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F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04D"/>
    <w:rPr>
      <w:color w:val="808080"/>
    </w:rPr>
  </w:style>
  <w:style w:type="table" w:styleId="TableGrid">
    <w:name w:val="Table Grid"/>
    <w:basedOn w:val="TableNormal"/>
    <w:uiPriority w:val="39"/>
    <w:rsid w:val="00984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F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F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09F5"/>
    <w:pPr>
      <w:ind w:left="720"/>
      <w:contextualSpacing/>
    </w:pPr>
  </w:style>
  <w:style w:type="paragraph" w:styleId="Caption">
    <w:name w:val="caption"/>
    <w:basedOn w:val="Normal"/>
    <w:next w:val="Normal"/>
    <w:uiPriority w:val="35"/>
    <w:unhideWhenUsed/>
    <w:qFormat/>
    <w:rsid w:val="009223B5"/>
    <w:pPr>
      <w:spacing w:after="200" w:line="240" w:lineRule="auto"/>
    </w:pPr>
    <w:rPr>
      <w:i/>
      <w:iCs/>
      <w:color w:val="44546A" w:themeColor="text2"/>
      <w:sz w:val="18"/>
      <w:szCs w:val="18"/>
    </w:rPr>
  </w:style>
  <w:style w:type="character" w:styleId="Hyperlink">
    <w:name w:val="Hyperlink"/>
    <w:basedOn w:val="DefaultParagraphFont"/>
    <w:uiPriority w:val="99"/>
    <w:unhideWhenUsed/>
    <w:rsid w:val="001F412A"/>
    <w:rPr>
      <w:color w:val="0563C1" w:themeColor="hyperlink"/>
      <w:u w:val="single"/>
    </w:rPr>
  </w:style>
  <w:style w:type="character" w:styleId="UnresolvedMention">
    <w:name w:val="Unresolved Mention"/>
    <w:basedOn w:val="DefaultParagraphFont"/>
    <w:uiPriority w:val="99"/>
    <w:semiHidden/>
    <w:unhideWhenUsed/>
    <w:rsid w:val="001F412A"/>
    <w:rPr>
      <w:color w:val="605E5C"/>
      <w:shd w:val="clear" w:color="auto" w:fill="E1DFDD"/>
    </w:rPr>
  </w:style>
  <w:style w:type="character" w:styleId="CommentReference">
    <w:name w:val="annotation reference"/>
    <w:basedOn w:val="DefaultParagraphFont"/>
    <w:uiPriority w:val="99"/>
    <w:semiHidden/>
    <w:unhideWhenUsed/>
    <w:rsid w:val="007C116B"/>
    <w:rPr>
      <w:sz w:val="16"/>
      <w:szCs w:val="16"/>
    </w:rPr>
  </w:style>
  <w:style w:type="paragraph" w:styleId="CommentText">
    <w:name w:val="annotation text"/>
    <w:basedOn w:val="Normal"/>
    <w:link w:val="CommentTextChar"/>
    <w:uiPriority w:val="99"/>
    <w:semiHidden/>
    <w:unhideWhenUsed/>
    <w:rsid w:val="007C116B"/>
    <w:pPr>
      <w:spacing w:line="240" w:lineRule="auto"/>
    </w:pPr>
    <w:rPr>
      <w:sz w:val="20"/>
      <w:szCs w:val="20"/>
    </w:rPr>
  </w:style>
  <w:style w:type="character" w:customStyle="1" w:styleId="CommentTextChar">
    <w:name w:val="Comment Text Char"/>
    <w:basedOn w:val="DefaultParagraphFont"/>
    <w:link w:val="CommentText"/>
    <w:uiPriority w:val="99"/>
    <w:semiHidden/>
    <w:rsid w:val="007C116B"/>
    <w:rPr>
      <w:sz w:val="20"/>
      <w:szCs w:val="20"/>
    </w:rPr>
  </w:style>
  <w:style w:type="paragraph" w:styleId="CommentSubject">
    <w:name w:val="annotation subject"/>
    <w:basedOn w:val="CommentText"/>
    <w:next w:val="CommentText"/>
    <w:link w:val="CommentSubjectChar"/>
    <w:uiPriority w:val="99"/>
    <w:semiHidden/>
    <w:unhideWhenUsed/>
    <w:rsid w:val="007C116B"/>
    <w:rPr>
      <w:b/>
      <w:bCs/>
    </w:rPr>
  </w:style>
  <w:style w:type="character" w:customStyle="1" w:styleId="CommentSubjectChar">
    <w:name w:val="Comment Subject Char"/>
    <w:basedOn w:val="CommentTextChar"/>
    <w:link w:val="CommentSubject"/>
    <w:uiPriority w:val="99"/>
    <w:semiHidden/>
    <w:rsid w:val="007C116B"/>
    <w:rPr>
      <w:b/>
      <w:bCs/>
      <w:sz w:val="20"/>
      <w:szCs w:val="20"/>
    </w:rPr>
  </w:style>
  <w:style w:type="paragraph" w:styleId="Revision">
    <w:name w:val="Revision"/>
    <w:hidden/>
    <w:uiPriority w:val="99"/>
    <w:semiHidden/>
    <w:rsid w:val="00815EA1"/>
    <w:pPr>
      <w:spacing w:after="0" w:line="240" w:lineRule="auto"/>
    </w:pPr>
  </w:style>
  <w:style w:type="paragraph" w:styleId="Footer">
    <w:name w:val="footer"/>
    <w:basedOn w:val="Normal"/>
    <w:link w:val="FooterChar"/>
    <w:uiPriority w:val="99"/>
    <w:unhideWhenUsed/>
    <w:rsid w:val="00D44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DC"/>
  </w:style>
  <w:style w:type="character" w:styleId="PageNumber">
    <w:name w:val="page number"/>
    <w:basedOn w:val="DefaultParagraphFont"/>
    <w:uiPriority w:val="99"/>
    <w:semiHidden/>
    <w:unhideWhenUsed/>
    <w:rsid w:val="00D444DC"/>
  </w:style>
  <w:style w:type="character" w:styleId="LineNumber">
    <w:name w:val="line number"/>
    <w:basedOn w:val="DefaultParagraphFont"/>
    <w:uiPriority w:val="99"/>
    <w:semiHidden/>
    <w:unhideWhenUsed/>
    <w:rsid w:val="00D444DC"/>
  </w:style>
  <w:style w:type="character" w:styleId="FollowedHyperlink">
    <w:name w:val="FollowedHyperlink"/>
    <w:basedOn w:val="DefaultParagraphFont"/>
    <w:uiPriority w:val="99"/>
    <w:semiHidden/>
    <w:unhideWhenUsed/>
    <w:rsid w:val="00AB3AEB"/>
    <w:rPr>
      <w:color w:val="954F72" w:themeColor="followedHyperlink"/>
      <w:u w:val="single"/>
    </w:rPr>
  </w:style>
  <w:style w:type="paragraph" w:styleId="Header">
    <w:name w:val="header"/>
    <w:basedOn w:val="Normal"/>
    <w:link w:val="HeaderChar"/>
    <w:uiPriority w:val="99"/>
    <w:unhideWhenUsed/>
    <w:rsid w:val="00BF5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7474">
      <w:bodyDiv w:val="1"/>
      <w:marLeft w:val="0"/>
      <w:marRight w:val="0"/>
      <w:marTop w:val="0"/>
      <w:marBottom w:val="0"/>
      <w:divBdr>
        <w:top w:val="none" w:sz="0" w:space="0" w:color="auto"/>
        <w:left w:val="none" w:sz="0" w:space="0" w:color="auto"/>
        <w:bottom w:val="none" w:sz="0" w:space="0" w:color="auto"/>
        <w:right w:val="none" w:sz="0" w:space="0" w:color="auto"/>
      </w:divBdr>
    </w:div>
    <w:div w:id="136335906">
      <w:bodyDiv w:val="1"/>
      <w:marLeft w:val="0"/>
      <w:marRight w:val="0"/>
      <w:marTop w:val="0"/>
      <w:marBottom w:val="0"/>
      <w:divBdr>
        <w:top w:val="none" w:sz="0" w:space="0" w:color="auto"/>
        <w:left w:val="none" w:sz="0" w:space="0" w:color="auto"/>
        <w:bottom w:val="none" w:sz="0" w:space="0" w:color="auto"/>
        <w:right w:val="none" w:sz="0" w:space="0" w:color="auto"/>
      </w:divBdr>
    </w:div>
    <w:div w:id="212891246">
      <w:bodyDiv w:val="1"/>
      <w:marLeft w:val="0"/>
      <w:marRight w:val="0"/>
      <w:marTop w:val="0"/>
      <w:marBottom w:val="0"/>
      <w:divBdr>
        <w:top w:val="none" w:sz="0" w:space="0" w:color="auto"/>
        <w:left w:val="none" w:sz="0" w:space="0" w:color="auto"/>
        <w:bottom w:val="none" w:sz="0" w:space="0" w:color="auto"/>
        <w:right w:val="none" w:sz="0" w:space="0" w:color="auto"/>
      </w:divBdr>
    </w:div>
    <w:div w:id="360975897">
      <w:bodyDiv w:val="1"/>
      <w:marLeft w:val="0"/>
      <w:marRight w:val="0"/>
      <w:marTop w:val="0"/>
      <w:marBottom w:val="0"/>
      <w:divBdr>
        <w:top w:val="none" w:sz="0" w:space="0" w:color="auto"/>
        <w:left w:val="none" w:sz="0" w:space="0" w:color="auto"/>
        <w:bottom w:val="none" w:sz="0" w:space="0" w:color="auto"/>
        <w:right w:val="none" w:sz="0" w:space="0" w:color="auto"/>
      </w:divBdr>
    </w:div>
    <w:div w:id="570891540">
      <w:bodyDiv w:val="1"/>
      <w:marLeft w:val="0"/>
      <w:marRight w:val="0"/>
      <w:marTop w:val="0"/>
      <w:marBottom w:val="0"/>
      <w:divBdr>
        <w:top w:val="none" w:sz="0" w:space="0" w:color="auto"/>
        <w:left w:val="none" w:sz="0" w:space="0" w:color="auto"/>
        <w:bottom w:val="none" w:sz="0" w:space="0" w:color="auto"/>
        <w:right w:val="none" w:sz="0" w:space="0" w:color="auto"/>
      </w:divBdr>
    </w:div>
    <w:div w:id="576747840">
      <w:bodyDiv w:val="1"/>
      <w:marLeft w:val="0"/>
      <w:marRight w:val="0"/>
      <w:marTop w:val="0"/>
      <w:marBottom w:val="0"/>
      <w:divBdr>
        <w:top w:val="none" w:sz="0" w:space="0" w:color="auto"/>
        <w:left w:val="none" w:sz="0" w:space="0" w:color="auto"/>
        <w:bottom w:val="none" w:sz="0" w:space="0" w:color="auto"/>
        <w:right w:val="none" w:sz="0" w:space="0" w:color="auto"/>
      </w:divBdr>
    </w:div>
    <w:div w:id="958801314">
      <w:bodyDiv w:val="1"/>
      <w:marLeft w:val="0"/>
      <w:marRight w:val="0"/>
      <w:marTop w:val="0"/>
      <w:marBottom w:val="0"/>
      <w:divBdr>
        <w:top w:val="none" w:sz="0" w:space="0" w:color="auto"/>
        <w:left w:val="none" w:sz="0" w:space="0" w:color="auto"/>
        <w:bottom w:val="none" w:sz="0" w:space="0" w:color="auto"/>
        <w:right w:val="none" w:sz="0" w:space="0" w:color="auto"/>
      </w:divBdr>
    </w:div>
    <w:div w:id="1245064744">
      <w:bodyDiv w:val="1"/>
      <w:marLeft w:val="0"/>
      <w:marRight w:val="0"/>
      <w:marTop w:val="0"/>
      <w:marBottom w:val="0"/>
      <w:divBdr>
        <w:top w:val="none" w:sz="0" w:space="0" w:color="auto"/>
        <w:left w:val="none" w:sz="0" w:space="0" w:color="auto"/>
        <w:bottom w:val="none" w:sz="0" w:space="0" w:color="auto"/>
        <w:right w:val="none" w:sz="0" w:space="0" w:color="auto"/>
      </w:divBdr>
    </w:div>
    <w:div w:id="1264919995">
      <w:bodyDiv w:val="1"/>
      <w:marLeft w:val="0"/>
      <w:marRight w:val="0"/>
      <w:marTop w:val="0"/>
      <w:marBottom w:val="0"/>
      <w:divBdr>
        <w:top w:val="none" w:sz="0" w:space="0" w:color="auto"/>
        <w:left w:val="none" w:sz="0" w:space="0" w:color="auto"/>
        <w:bottom w:val="none" w:sz="0" w:space="0" w:color="auto"/>
        <w:right w:val="none" w:sz="0" w:space="0" w:color="auto"/>
      </w:divBdr>
    </w:div>
    <w:div w:id="1537766372">
      <w:bodyDiv w:val="1"/>
      <w:marLeft w:val="0"/>
      <w:marRight w:val="0"/>
      <w:marTop w:val="0"/>
      <w:marBottom w:val="0"/>
      <w:divBdr>
        <w:top w:val="none" w:sz="0" w:space="0" w:color="auto"/>
        <w:left w:val="none" w:sz="0" w:space="0" w:color="auto"/>
        <w:bottom w:val="none" w:sz="0" w:space="0" w:color="auto"/>
        <w:right w:val="none" w:sz="0" w:space="0" w:color="auto"/>
      </w:divBdr>
    </w:div>
    <w:div w:id="1881549271">
      <w:bodyDiv w:val="1"/>
      <w:marLeft w:val="0"/>
      <w:marRight w:val="0"/>
      <w:marTop w:val="0"/>
      <w:marBottom w:val="0"/>
      <w:divBdr>
        <w:top w:val="none" w:sz="0" w:space="0" w:color="auto"/>
        <w:left w:val="none" w:sz="0" w:space="0" w:color="auto"/>
        <w:bottom w:val="none" w:sz="0" w:space="0" w:color="auto"/>
        <w:right w:val="none" w:sz="0" w:space="0" w:color="auto"/>
      </w:divBdr>
    </w:div>
    <w:div w:id="2018846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664B7-B49C-4C73-A686-E587D9016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21</Pages>
  <Words>37244</Words>
  <Characters>212293</Characters>
  <Application>Microsoft Office Word</Application>
  <DocSecurity>0</DocSecurity>
  <Lines>1769</Lines>
  <Paragraphs>498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25</cp:revision>
  <dcterms:created xsi:type="dcterms:W3CDTF">2022-03-20T04:22:00Z</dcterms:created>
  <dcterms:modified xsi:type="dcterms:W3CDTF">2022-03-25T04:10:00Z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http://www.zotero.org/styles/nature-publishing-group-vancouver</vt:lpwstr>
  </property>
  <property fmtid="{D5CDD505-2E9C-101B-9397-08002B2CF9AE}" pid="20" name="Mendeley Recent Style Name 7_1">
    <vt:lpwstr>Nature Publishing Group - Vancouver</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